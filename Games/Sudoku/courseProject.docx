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8E" w:rsidRDefault="00CA4B8E" w:rsidP="00CA4B8E">
      <w:pPr>
        <w:jc w:val="center"/>
        <w:rPr>
          <w:rFonts w:cs="Times New Roman"/>
          <w:b/>
          <w:sz w:val="32"/>
          <w:szCs w:val="32"/>
        </w:rPr>
      </w:pPr>
      <w:r w:rsidRPr="00474836">
        <w:rPr>
          <w:rFonts w:cs="Times New Roman"/>
          <w:b/>
          <w:sz w:val="32"/>
          <w:szCs w:val="32"/>
        </w:rPr>
        <w:t>МИНИСТЕРСТВО ОБРАЗОВАНИЯ</w:t>
      </w:r>
    </w:p>
    <w:p w:rsidR="00CA4B8E" w:rsidRPr="00474836" w:rsidRDefault="00CA4B8E" w:rsidP="00CA4B8E">
      <w:pPr>
        <w:jc w:val="center"/>
        <w:rPr>
          <w:rFonts w:cs="Times New Roman"/>
          <w:b/>
          <w:sz w:val="32"/>
          <w:szCs w:val="32"/>
        </w:rPr>
      </w:pPr>
      <w:r w:rsidRPr="00474836">
        <w:rPr>
          <w:rFonts w:cs="Times New Roman"/>
          <w:b/>
          <w:sz w:val="32"/>
          <w:szCs w:val="32"/>
        </w:rPr>
        <w:t xml:space="preserve"> РЕСПУБЛИКИ БЕЛАРУСЬ</w:t>
      </w:r>
    </w:p>
    <w:p w:rsidR="00CA4B8E" w:rsidRPr="00474836" w:rsidRDefault="00CA4B8E" w:rsidP="00CA4B8E">
      <w:pPr>
        <w:jc w:val="center"/>
        <w:rPr>
          <w:rFonts w:cs="Times New Roman"/>
          <w:szCs w:val="28"/>
        </w:rPr>
      </w:pPr>
      <w:r w:rsidRPr="00474836">
        <w:rPr>
          <w:rFonts w:cs="Times New Roman"/>
          <w:szCs w:val="28"/>
        </w:rPr>
        <w:t>БЕЛОРУССКИЙ ГОСУДАРСТВЕННЫЙ УНИВЕРСИТЕТ</w:t>
      </w:r>
    </w:p>
    <w:p w:rsidR="00CA4B8E" w:rsidRPr="00474836" w:rsidRDefault="00CA4B8E" w:rsidP="00CA4B8E">
      <w:pPr>
        <w:jc w:val="center"/>
        <w:rPr>
          <w:rFonts w:cs="Times New Roman"/>
          <w:szCs w:val="28"/>
        </w:rPr>
      </w:pPr>
      <w:r w:rsidRPr="00474836">
        <w:rPr>
          <w:rFonts w:cs="Times New Roman"/>
          <w:szCs w:val="28"/>
        </w:rPr>
        <w:t>Факультет прикладной математики и информатики</w:t>
      </w:r>
    </w:p>
    <w:p w:rsidR="00CA4B8E" w:rsidRPr="00474836" w:rsidRDefault="00CA4B8E" w:rsidP="00CA4B8E">
      <w:pPr>
        <w:jc w:val="center"/>
        <w:rPr>
          <w:rFonts w:cs="Times New Roman"/>
          <w:szCs w:val="28"/>
        </w:rPr>
      </w:pPr>
      <w:r w:rsidRPr="00474836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вычислительной математики</w:t>
      </w:r>
    </w:p>
    <w:p w:rsidR="00CA4B8E" w:rsidRPr="00474836" w:rsidRDefault="00CA4B8E" w:rsidP="00CA4B8E">
      <w:pPr>
        <w:jc w:val="center"/>
        <w:rPr>
          <w:rFonts w:cs="Times New Roman"/>
          <w:szCs w:val="28"/>
        </w:rPr>
      </w:pPr>
    </w:p>
    <w:p w:rsidR="00CA4B8E" w:rsidRDefault="00CA4B8E" w:rsidP="00CA4B8E">
      <w:pPr>
        <w:jc w:val="center"/>
        <w:rPr>
          <w:rFonts w:cs="Times New Roman"/>
          <w:szCs w:val="28"/>
        </w:rPr>
      </w:pPr>
    </w:p>
    <w:p w:rsidR="00CA4B8E" w:rsidRPr="00474836" w:rsidRDefault="00CA4B8E" w:rsidP="00CA4B8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Жаков Алексей Юрьевич</w:t>
      </w:r>
    </w:p>
    <w:p w:rsidR="00CA4B8E" w:rsidRDefault="00CA4B8E" w:rsidP="00CA4B8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Анализ инструментов разработки мобильных приложений с точки зрения оптимизации затрат на тестирование </w:t>
      </w:r>
    </w:p>
    <w:p w:rsidR="00CA4B8E" w:rsidRPr="00474836" w:rsidRDefault="00CA4B8E" w:rsidP="00CA4B8E">
      <w:pPr>
        <w:jc w:val="center"/>
        <w:rPr>
          <w:rFonts w:cs="Times New Roman"/>
          <w:szCs w:val="28"/>
        </w:rPr>
      </w:pPr>
      <w:r w:rsidRPr="00474836">
        <w:rPr>
          <w:rFonts w:cs="Times New Roman"/>
          <w:szCs w:val="28"/>
        </w:rPr>
        <w:t>Курсовой проект</w:t>
      </w:r>
    </w:p>
    <w:p w:rsidR="00CA4B8E" w:rsidRPr="00474836" w:rsidRDefault="00CA4B8E" w:rsidP="00CA4B8E">
      <w:pPr>
        <w:jc w:val="center"/>
        <w:rPr>
          <w:rFonts w:cs="Times New Roman"/>
          <w:szCs w:val="28"/>
        </w:rPr>
      </w:pPr>
      <w:r w:rsidRPr="00474836">
        <w:rPr>
          <w:rFonts w:cs="Times New Roman"/>
          <w:szCs w:val="28"/>
        </w:rPr>
        <w:t xml:space="preserve">студента 3 курса </w:t>
      </w:r>
      <w:r>
        <w:rPr>
          <w:rFonts w:cs="Times New Roman"/>
          <w:szCs w:val="28"/>
        </w:rPr>
        <w:t>13</w:t>
      </w:r>
      <w:r w:rsidRPr="00474836">
        <w:rPr>
          <w:rFonts w:cs="Times New Roman"/>
          <w:szCs w:val="28"/>
        </w:rPr>
        <w:t xml:space="preserve"> группы</w:t>
      </w:r>
    </w:p>
    <w:p w:rsidR="00CA4B8E" w:rsidRPr="00474836" w:rsidRDefault="00CA4B8E" w:rsidP="00CA4B8E">
      <w:pPr>
        <w:jc w:val="center"/>
        <w:rPr>
          <w:rFonts w:cs="Times New Roman"/>
          <w:szCs w:val="28"/>
        </w:rPr>
      </w:pPr>
    </w:p>
    <w:p w:rsidR="00CA4B8E" w:rsidRDefault="00CA4B8E" w:rsidP="00CA4B8E">
      <w:pPr>
        <w:jc w:val="center"/>
        <w:rPr>
          <w:rFonts w:cs="Times New Roman"/>
          <w:szCs w:val="28"/>
        </w:rPr>
      </w:pPr>
    </w:p>
    <w:p w:rsidR="00CA4B8E" w:rsidRDefault="00CA4B8E" w:rsidP="00CA4B8E">
      <w:pPr>
        <w:jc w:val="center"/>
        <w:rPr>
          <w:rFonts w:cs="Times New Roman"/>
          <w:szCs w:val="28"/>
        </w:rPr>
      </w:pPr>
    </w:p>
    <w:p w:rsidR="00CA4B8E" w:rsidRPr="00474836" w:rsidRDefault="00CA4B8E" w:rsidP="00CA4B8E">
      <w:pPr>
        <w:jc w:val="center"/>
        <w:rPr>
          <w:rFonts w:cs="Times New Roman"/>
          <w:szCs w:val="28"/>
        </w:rPr>
      </w:pPr>
    </w:p>
    <w:p w:rsidR="00CA4B8E" w:rsidRPr="00474836" w:rsidRDefault="00CA4B8E" w:rsidP="00CA4B8E">
      <w:pPr>
        <w:rPr>
          <w:rFonts w:cs="Times New Roman"/>
          <w:b/>
          <w:szCs w:val="28"/>
        </w:rPr>
      </w:pPr>
      <w:r w:rsidRPr="00474836">
        <w:rPr>
          <w:rFonts w:cs="Times New Roman"/>
          <w:szCs w:val="28"/>
        </w:rPr>
        <w:t xml:space="preserve">“Допустить к защите”                               </w:t>
      </w:r>
      <w:r w:rsidRPr="00474836">
        <w:rPr>
          <w:rFonts w:cs="Times New Roman"/>
          <w:b/>
          <w:szCs w:val="28"/>
        </w:rPr>
        <w:t>Руководитель</w:t>
      </w:r>
    </w:p>
    <w:p w:rsidR="00CA4B8E" w:rsidRPr="00E96832" w:rsidRDefault="00CA4B8E" w:rsidP="00CA4B8E">
      <w:pPr>
        <w:rPr>
          <w:rFonts w:cs="Times New Roman"/>
          <w:i/>
          <w:szCs w:val="28"/>
        </w:rPr>
      </w:pPr>
      <w:r w:rsidRPr="00474836">
        <w:rPr>
          <w:rFonts w:cs="Times New Roman"/>
          <w:b/>
          <w:szCs w:val="28"/>
        </w:rPr>
        <w:t xml:space="preserve">Руководитель проекта                      </w:t>
      </w:r>
      <w:r>
        <w:rPr>
          <w:rFonts w:cs="Times New Roman"/>
          <w:i/>
          <w:szCs w:val="28"/>
        </w:rPr>
        <w:t>Махлаева Татьяна Игоревна</w:t>
      </w:r>
    </w:p>
    <w:p w:rsidR="00CA4B8E" w:rsidRDefault="00CA4B8E" w:rsidP="00CA4B8E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i/>
          <w:szCs w:val="28"/>
        </w:rPr>
        <w:t>Махлаева Татьяна Игоревна</w:t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CA4B8E" w:rsidRPr="00474836" w:rsidRDefault="00CA4B8E" w:rsidP="00CA4B8E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056AA54" wp14:editId="47D1405E">
                <wp:simplePos x="0" y="0"/>
                <wp:positionH relativeFrom="column">
                  <wp:posOffset>15240</wp:posOffset>
                </wp:positionH>
                <wp:positionV relativeFrom="paragraph">
                  <wp:posOffset>176529</wp:posOffset>
                </wp:positionV>
                <wp:extent cx="2847975" cy="0"/>
                <wp:effectExtent l="0" t="0" r="9525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3.9pt" to="225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" strokecolor="black [3040]">
                <o:lock v:ext="edit" shapetype="f"/>
              </v:lin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1" allowOverlap="1" wp14:anchorId="419F268C" wp14:editId="11969EE1">
                <wp:simplePos x="0" y="0"/>
                <wp:positionH relativeFrom="column">
                  <wp:posOffset>15239</wp:posOffset>
                </wp:positionH>
                <wp:positionV relativeFrom="paragraph">
                  <wp:posOffset>138429</wp:posOffset>
                </wp:positionV>
                <wp:extent cx="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margin;mso-height-relative:margin" from="1.2pt,10.9pt" to="1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" strokecolor="black [3040]">
                <o:lock v:ext="edit" shapetype="f"/>
              </v:line>
            </w:pict>
          </mc:Fallback>
        </mc:AlternateContent>
      </w:r>
    </w:p>
    <w:p w:rsidR="00CA4B8E" w:rsidRPr="00474836" w:rsidRDefault="00CA4B8E" w:rsidP="00CA4B8E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A59E54B" wp14:editId="45BE59FE">
                <wp:simplePos x="0" y="0"/>
                <wp:positionH relativeFrom="column">
                  <wp:posOffset>1053465</wp:posOffset>
                </wp:positionH>
                <wp:positionV relativeFrom="paragraph">
                  <wp:posOffset>187959</wp:posOffset>
                </wp:positionV>
                <wp:extent cx="1171575" cy="0"/>
                <wp:effectExtent l="0" t="0" r="9525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95pt,14.8pt" to="175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" strokecolor="black [3040]">
                <o:lock v:ext="edit" shapetype="f"/>
              </v:lin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28F46C2" wp14:editId="3D9A4004">
                <wp:simplePos x="0" y="0"/>
                <wp:positionH relativeFrom="column">
                  <wp:posOffset>62865</wp:posOffset>
                </wp:positionH>
                <wp:positionV relativeFrom="paragraph">
                  <wp:posOffset>187959</wp:posOffset>
                </wp:positionV>
                <wp:extent cx="542925" cy="0"/>
                <wp:effectExtent l="0" t="0" r="9525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95pt,14.8pt" to="47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" strokecolor="black [3040]">
                <o:lock v:ext="edit" shapetype="f"/>
              </v:line>
            </w:pict>
          </mc:Fallback>
        </mc:AlternateContent>
      </w:r>
      <w:r w:rsidRPr="00474836">
        <w:rPr>
          <w:rFonts w:cs="Times New Roman"/>
          <w:szCs w:val="28"/>
        </w:rPr>
        <w:t xml:space="preserve">“          “                              </w:t>
      </w:r>
      <w:r>
        <w:rPr>
          <w:rFonts w:cs="Times New Roman"/>
          <w:szCs w:val="28"/>
        </w:rPr>
        <w:t xml:space="preserve">        </w:t>
      </w:r>
      <w:r w:rsidRPr="00474836">
        <w:rPr>
          <w:rFonts w:cs="Times New Roman"/>
          <w:szCs w:val="28"/>
        </w:rPr>
        <w:t>2013 г.</w:t>
      </w:r>
    </w:p>
    <w:p w:rsidR="00CA4B8E" w:rsidRDefault="00CA4B8E" w:rsidP="00CA4B8E">
      <w:pPr>
        <w:jc w:val="center"/>
        <w:rPr>
          <w:rFonts w:cs="Times New Roman"/>
          <w:b/>
          <w:szCs w:val="28"/>
        </w:rPr>
      </w:pPr>
    </w:p>
    <w:p w:rsidR="00CA4B8E" w:rsidRDefault="00CA4B8E" w:rsidP="00CA4B8E">
      <w:pPr>
        <w:jc w:val="center"/>
        <w:rPr>
          <w:rFonts w:cs="Times New Roman"/>
          <w:b/>
          <w:szCs w:val="28"/>
        </w:rPr>
      </w:pPr>
    </w:p>
    <w:p w:rsidR="00CA4B8E" w:rsidRDefault="00CA4B8E" w:rsidP="00CA4B8E">
      <w:pPr>
        <w:jc w:val="center"/>
        <w:rPr>
          <w:rFonts w:cs="Times New Roman"/>
          <w:b/>
          <w:szCs w:val="28"/>
        </w:rPr>
      </w:pPr>
      <w:r w:rsidRPr="00474836">
        <w:rPr>
          <w:rFonts w:cs="Times New Roman"/>
          <w:b/>
          <w:szCs w:val="28"/>
        </w:rPr>
        <w:t>Минск 2013</w:t>
      </w:r>
      <w:r>
        <w:rPr>
          <w:rFonts w:cs="Times New Roman"/>
          <w:b/>
          <w:szCs w:val="28"/>
        </w:rPr>
        <w:br w:type="page"/>
      </w:r>
    </w:p>
    <w:p w:rsidR="00CA4B8E" w:rsidRPr="00CD0BAE" w:rsidRDefault="00CA4B8E">
      <w:pPr>
        <w:pStyle w:val="1"/>
        <w:pPrChange w:id="4" w:author="Aleksei Zhakov" w:date="2014-01-10T13:21:00Z">
          <w:pPr>
            <w:jc w:val="center"/>
          </w:pPr>
        </w:pPrChange>
      </w:pPr>
      <w:bookmarkStart w:id="5" w:name="_Toc378075634"/>
      <w:commentRangeStart w:id="6"/>
      <w:r w:rsidRPr="00CD0BAE">
        <w:lastRenderedPageBreak/>
        <w:t>АННОТАЦИЯ</w:t>
      </w:r>
      <w:commentRangeEnd w:id="6"/>
      <w:r w:rsidR="00EB792C">
        <w:rPr>
          <w:rStyle w:val="af2"/>
        </w:rPr>
        <w:commentReference w:id="6"/>
      </w:r>
      <w:bookmarkEnd w:id="5"/>
    </w:p>
    <w:p w:rsidR="00CA4B8E" w:rsidRPr="00A95175" w:rsidRDefault="00CA4B8E" w:rsidP="00CA4B8E">
      <w:pPr>
        <w:pStyle w:val="a3"/>
        <w:spacing w:after="0" w:line="240" w:lineRule="auto"/>
        <w:ind w:left="0" w:firstLine="567"/>
        <w:rPr>
          <w:rFonts w:cs="Times New Roman"/>
          <w:b/>
          <w:szCs w:val="28"/>
        </w:rPr>
      </w:pPr>
      <w:r w:rsidRPr="00CD0BAE">
        <w:rPr>
          <w:rFonts w:cs="Times New Roman"/>
          <w:szCs w:val="28"/>
        </w:rPr>
        <w:t>Главной целью данного курсового проекта является изучение</w:t>
      </w:r>
      <w:r w:rsidRPr="00CD0BAE">
        <w:rPr>
          <w:rFonts w:cs="Times New Roman"/>
          <w:szCs w:val="28"/>
          <w:lang w:val="be-BY"/>
        </w:rPr>
        <w:t xml:space="preserve"> </w:t>
      </w:r>
      <w:r>
        <w:rPr>
          <w:rFonts w:cs="Times New Roman"/>
          <w:szCs w:val="28"/>
        </w:rPr>
        <w:t>средств разработки мобильных приложений</w:t>
      </w:r>
      <w:r w:rsidRPr="00A95175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анализ инструментов тестирования, предоставляемых вместе со средствами разработки</w:t>
      </w:r>
      <w:commentRangeStart w:id="7"/>
      <w:r>
        <w:rPr>
          <w:rFonts w:cs="Times New Roman"/>
          <w:szCs w:val="28"/>
        </w:rPr>
        <w:t>, а также выяснение наиболее оптимальных из них с то</w:t>
      </w:r>
      <w:r w:rsidR="003D08AF">
        <w:rPr>
          <w:rFonts w:cs="Times New Roman"/>
          <w:szCs w:val="28"/>
        </w:rPr>
        <w:t xml:space="preserve">чки зрения временных </w:t>
      </w:r>
      <w:r>
        <w:rPr>
          <w:rFonts w:cs="Times New Roman"/>
          <w:szCs w:val="28"/>
        </w:rPr>
        <w:t>затрат.</w:t>
      </w:r>
      <w:commentRangeEnd w:id="7"/>
      <w:r w:rsidR="00EB792C">
        <w:rPr>
          <w:rStyle w:val="af2"/>
        </w:rPr>
        <w:commentReference w:id="7"/>
      </w:r>
    </w:p>
    <w:p w:rsidR="00CA4B8E" w:rsidRPr="00CD0BAE" w:rsidRDefault="00CA4B8E" w:rsidP="00CA4B8E">
      <w:pPr>
        <w:pStyle w:val="a3"/>
        <w:spacing w:after="0" w:line="240" w:lineRule="auto"/>
        <w:ind w:left="0" w:firstLine="567"/>
        <w:rPr>
          <w:rFonts w:cs="Times New Roman"/>
          <w:b/>
          <w:szCs w:val="28"/>
        </w:rPr>
      </w:pPr>
    </w:p>
    <w:p w:rsidR="00CA4B8E" w:rsidRPr="003D08AF" w:rsidRDefault="00CA4B8E">
      <w:pPr>
        <w:jc w:val="center"/>
        <w:rPr>
          <w:b/>
        </w:rPr>
        <w:pPrChange w:id="8" w:author="Aleksei Zhakov" w:date="2014-01-10T13:21:00Z">
          <w:pPr>
            <w:spacing w:after="0" w:line="240" w:lineRule="auto"/>
            <w:jc w:val="center"/>
          </w:pPr>
        </w:pPrChange>
      </w:pPr>
      <w:r w:rsidRPr="003D08AF">
        <w:rPr>
          <w:b/>
        </w:rPr>
        <w:t>АНАТАЦЫЯ</w:t>
      </w:r>
    </w:p>
    <w:p w:rsidR="00CA4B8E" w:rsidRPr="006568F6" w:rsidRDefault="00CA4B8E" w:rsidP="00CA4B8E">
      <w:pPr>
        <w:pStyle w:val="a3"/>
        <w:spacing w:after="0" w:line="240" w:lineRule="auto"/>
        <w:ind w:left="0" w:firstLine="567"/>
        <w:rPr>
          <w:rFonts w:cs="Times New Roman"/>
          <w:szCs w:val="28"/>
        </w:rPr>
      </w:pPr>
      <w:r w:rsidRPr="00A95175">
        <w:rPr>
          <w:rFonts w:cs="Times New Roman"/>
          <w:szCs w:val="28"/>
          <w:lang w:val="be-BY"/>
        </w:rPr>
        <w:t>Галоўнай мэтай дадзенага курсавога праекта з'яўляецца вывучэнне сродкаў распрацоўкі мабільных прыкладанняў; аналіз інструментаў тэставання, якія прадстаўляюцца</w:t>
      </w:r>
      <w:r>
        <w:rPr>
          <w:rFonts w:cs="Times New Roman"/>
          <w:szCs w:val="28"/>
          <w:lang w:val="be-BY"/>
        </w:rPr>
        <w:t xml:space="preserve"> разам са</w:t>
      </w:r>
      <w:r w:rsidRPr="00A95175">
        <w:rPr>
          <w:rFonts w:cs="Times New Roman"/>
          <w:szCs w:val="28"/>
          <w:lang w:val="be-BY"/>
        </w:rPr>
        <w:t xml:space="preserve"> сродкамі распрацоўкі</w:t>
      </w:r>
      <w:r w:rsidR="003D08AF" w:rsidRPr="003D08AF">
        <w:rPr>
          <w:rFonts w:cs="Times New Roman"/>
          <w:szCs w:val="28"/>
        </w:rPr>
        <w:t>,</w:t>
      </w:r>
      <w:r w:rsidR="003D08AF" w:rsidRPr="003D08AF">
        <w:rPr>
          <w:rFonts w:cs="Times New Roman"/>
          <w:szCs w:val="28"/>
          <w:lang w:val="be-BY"/>
        </w:rPr>
        <w:t xml:space="preserve"> а таксама высвятленне найбольш аптымальных з іх з пункту гледжання часавых і грашовых выдаткаў</w:t>
      </w:r>
      <w:r w:rsidRPr="00A95175">
        <w:rPr>
          <w:rFonts w:cs="Times New Roman"/>
          <w:szCs w:val="28"/>
          <w:lang w:val="be-BY"/>
        </w:rPr>
        <w:t>.</w:t>
      </w:r>
    </w:p>
    <w:p w:rsidR="00CA4B8E" w:rsidRPr="006568F6" w:rsidRDefault="00CA4B8E" w:rsidP="00CA4B8E">
      <w:pPr>
        <w:pStyle w:val="a3"/>
        <w:spacing w:after="0" w:line="240" w:lineRule="auto"/>
        <w:ind w:left="0" w:firstLine="567"/>
        <w:rPr>
          <w:rFonts w:cs="Times New Roman"/>
          <w:b/>
          <w:szCs w:val="28"/>
        </w:rPr>
      </w:pPr>
    </w:p>
    <w:p w:rsidR="00CA4B8E" w:rsidRPr="003D08AF" w:rsidRDefault="00CA4B8E">
      <w:pPr>
        <w:jc w:val="center"/>
        <w:rPr>
          <w:b/>
          <w:lang w:val="en-US"/>
        </w:rPr>
        <w:pPrChange w:id="9" w:author="Aleksei Zhakov" w:date="2014-01-10T13:21:00Z">
          <w:pPr>
            <w:spacing w:after="0" w:line="240" w:lineRule="auto"/>
            <w:jc w:val="center"/>
          </w:pPr>
        </w:pPrChange>
      </w:pPr>
      <w:r w:rsidRPr="003D08AF">
        <w:rPr>
          <w:b/>
          <w:lang w:val="en-US"/>
        </w:rPr>
        <w:t>ANNOTATION</w:t>
      </w:r>
    </w:p>
    <w:p w:rsidR="003D08AF" w:rsidRDefault="00CA4B8E" w:rsidP="00CA4B8E">
      <w:pPr>
        <w:spacing w:after="0" w:line="240" w:lineRule="auto"/>
        <w:ind w:firstLine="567"/>
        <w:jc w:val="center"/>
        <w:rPr>
          <w:rFonts w:cs="Times New Roman"/>
          <w:szCs w:val="28"/>
          <w:lang w:val="en-US"/>
        </w:rPr>
      </w:pPr>
      <w:r w:rsidRPr="00292642">
        <w:rPr>
          <w:rFonts w:cs="Times New Roman"/>
          <w:szCs w:val="28"/>
          <w:lang w:val="en-US"/>
        </w:rPr>
        <w:t>The main objective of this project is to study the means of mobile application development, and analysis of test tools provided along with development tools</w:t>
      </w:r>
    </w:p>
    <w:p w:rsidR="003D08AF" w:rsidRDefault="003D08AF" w:rsidP="003D08AF">
      <w:pPr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3D08AF">
        <w:rPr>
          <w:rFonts w:cs="Times New Roman"/>
          <w:szCs w:val="28"/>
          <w:lang w:val="en-US"/>
        </w:rPr>
        <w:t>as</w:t>
      </w:r>
      <w:proofErr w:type="gramEnd"/>
      <w:r w:rsidRPr="003D08AF">
        <w:rPr>
          <w:rFonts w:cs="Times New Roman"/>
          <w:szCs w:val="28"/>
          <w:lang w:val="en-US"/>
        </w:rPr>
        <w:t xml:space="preserve"> well as how best of the</w:t>
      </w:r>
      <w:r>
        <w:rPr>
          <w:rFonts w:cs="Times New Roman"/>
          <w:szCs w:val="28"/>
          <w:lang w:val="en-US"/>
        </w:rPr>
        <w:t xml:space="preserve">m in terms of time </w:t>
      </w:r>
      <w:r w:rsidRPr="003D08AF">
        <w:rPr>
          <w:rFonts w:cs="Times New Roman"/>
          <w:szCs w:val="28"/>
          <w:lang w:val="en-US"/>
        </w:rPr>
        <w:t>costs</w:t>
      </w:r>
      <w:r w:rsidR="00CA4B8E" w:rsidRPr="00292642">
        <w:rPr>
          <w:rFonts w:cs="Times New Roman"/>
          <w:szCs w:val="28"/>
          <w:lang w:val="en-US"/>
        </w:rPr>
        <w:t>.</w:t>
      </w:r>
    </w:p>
    <w:p w:rsidR="00D65DE7" w:rsidRDefault="00CA4B8E" w:rsidP="00D65DE7">
      <w:pPr>
        <w:jc w:val="center"/>
        <w:rPr>
          <w:rFonts w:cs="Times New Roman"/>
          <w:b/>
          <w:szCs w:val="28"/>
        </w:rPr>
      </w:pPr>
      <w:r w:rsidRPr="007A0079">
        <w:rPr>
          <w:rFonts w:cs="Times New Roman"/>
          <w:b/>
          <w:szCs w:val="28"/>
        </w:rPr>
        <w:br w:type="page"/>
      </w:r>
      <w:r w:rsidR="00D65DE7">
        <w:rPr>
          <w:rFonts w:cs="Times New Roman"/>
          <w:b/>
          <w:szCs w:val="28"/>
        </w:rPr>
        <w:lastRenderedPageBreak/>
        <w:t xml:space="preserve">Анализ инструментов разработки мобильных приложений с точки зрения оптимизации затрат на тестирование </w:t>
      </w:r>
    </w:p>
    <w:p w:rsidR="00D65DE7" w:rsidRDefault="00D65DE7">
      <w:pPr>
        <w:rPr>
          <w:rFonts w:cs="Times New Roman"/>
          <w:b/>
          <w:szCs w:val="28"/>
        </w:rPr>
      </w:pPr>
    </w:p>
    <w:p w:rsidR="00D65DE7" w:rsidRDefault="00D65DE7">
      <w:pPr>
        <w:rPr>
          <w:rFonts w:cs="Times New Roman"/>
          <w:b/>
          <w:szCs w:val="28"/>
        </w:rPr>
      </w:pPr>
    </w:p>
    <w:p w:rsidR="00DF5C80" w:rsidRPr="00DF5C80" w:rsidRDefault="00D65DE7" w:rsidP="00DF5C80">
      <w:pPr>
        <w:pStyle w:val="af7"/>
        <w:shd w:val="clear" w:color="auto" w:fill="FFFFFF"/>
        <w:rPr>
          <w:color w:val="222222"/>
          <w:sz w:val="28"/>
          <w:szCs w:val="28"/>
          <w:lang w:val="ru-RU"/>
        </w:rPr>
      </w:pPr>
      <w:r w:rsidRPr="00DF5C80">
        <w:rPr>
          <w:sz w:val="28"/>
          <w:szCs w:val="28"/>
          <w:lang w:val="ru-RU"/>
        </w:rPr>
        <w:t>Задачи исследования</w:t>
      </w:r>
      <w:r w:rsidR="00DF5C80" w:rsidRPr="00DF5C80">
        <w:rPr>
          <w:sz w:val="28"/>
          <w:szCs w:val="28"/>
          <w:lang w:val="ru-RU"/>
        </w:rPr>
        <w:t>:</w:t>
      </w:r>
      <w:r w:rsidR="00DF5C80" w:rsidRPr="00DF5C80">
        <w:rPr>
          <w:color w:val="222222"/>
          <w:sz w:val="28"/>
          <w:szCs w:val="28"/>
          <w:lang w:val="ru-RU"/>
        </w:rPr>
        <w:t xml:space="preserve"> </w:t>
      </w:r>
    </w:p>
    <w:p w:rsidR="00DF5C80" w:rsidRPr="00DF5C80" w:rsidRDefault="00DF5C80" w:rsidP="00DF5C80">
      <w:pPr>
        <w:pStyle w:val="af7"/>
        <w:shd w:val="clear" w:color="auto" w:fill="FFFFFF"/>
        <w:rPr>
          <w:rFonts w:eastAsia="Times New Roman"/>
          <w:color w:val="222222"/>
          <w:sz w:val="28"/>
          <w:szCs w:val="28"/>
          <w:lang w:val="ru-RU" w:eastAsia="ru-RU"/>
        </w:rPr>
      </w:pPr>
      <w:r w:rsidRPr="00DF5C80">
        <w:rPr>
          <w:rFonts w:eastAsia="Times New Roman"/>
          <w:color w:val="222222"/>
          <w:sz w:val="28"/>
          <w:szCs w:val="28"/>
          <w:lang w:val="ru-RU" w:eastAsia="ru-RU"/>
        </w:rPr>
        <w:t>1.       Подготовка обзора и изучение наиболее популярных инструментов разработки мобильных приложений</w:t>
      </w:r>
    </w:p>
    <w:p w:rsidR="00DF5C80" w:rsidRPr="00DF5C80" w:rsidRDefault="00DF5C80" w:rsidP="00DF5C8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Cs w:val="28"/>
          <w:lang w:eastAsia="ru-RU"/>
        </w:rPr>
      </w:pPr>
      <w:r w:rsidRPr="00DF5C80">
        <w:rPr>
          <w:rFonts w:eastAsia="Times New Roman" w:cs="Times New Roman"/>
          <w:color w:val="222222"/>
          <w:szCs w:val="28"/>
          <w:lang w:eastAsia="ru-RU"/>
        </w:rPr>
        <w:t>2.       Подготовка обзора и изучение инструментов тестирования, предоставляемых указанными ранее инструментами разработки мобильных приложений</w:t>
      </w:r>
      <w:r w:rsidR="0060212A">
        <w:rPr>
          <w:rFonts w:eastAsia="Times New Roman" w:cs="Times New Roman"/>
          <w:color w:val="222222"/>
          <w:szCs w:val="28"/>
          <w:lang w:eastAsia="ru-RU"/>
        </w:rPr>
        <w:t>.</w:t>
      </w:r>
    </w:p>
    <w:p w:rsidR="00DF5C80" w:rsidRPr="00DF5C80" w:rsidRDefault="00DF5C80" w:rsidP="00DF5C8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Cs w:val="28"/>
          <w:lang w:eastAsia="ru-RU"/>
        </w:rPr>
      </w:pPr>
      <w:r w:rsidRPr="00DF5C80">
        <w:rPr>
          <w:rFonts w:eastAsia="Times New Roman" w:cs="Times New Roman"/>
          <w:color w:val="222222"/>
          <w:szCs w:val="28"/>
          <w:lang w:eastAsia="ru-RU"/>
        </w:rPr>
        <w:t>3.       Подготовка тестовых примеров, моделирование мини-приложения или части кода с заведомо известными дефектами при помощи выбранных для сравнения инструментов тестирования</w:t>
      </w:r>
    </w:p>
    <w:p w:rsidR="00DF5C80" w:rsidRPr="00DF5C80" w:rsidRDefault="00DF5C80" w:rsidP="00DF5C8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Cs w:val="28"/>
          <w:lang w:eastAsia="ru-RU"/>
        </w:rPr>
      </w:pPr>
      <w:r w:rsidRPr="00DF5C80">
        <w:rPr>
          <w:rFonts w:eastAsia="Times New Roman" w:cs="Times New Roman"/>
          <w:color w:val="222222"/>
          <w:szCs w:val="28"/>
          <w:lang w:eastAsia="ru-RU"/>
        </w:rPr>
        <w:t>4.       Проведение эксперим</w:t>
      </w:r>
      <w:r>
        <w:rPr>
          <w:rFonts w:eastAsia="Times New Roman" w:cs="Times New Roman"/>
          <w:color w:val="222222"/>
          <w:szCs w:val="28"/>
          <w:lang w:eastAsia="ru-RU"/>
        </w:rPr>
        <w:t>ентального исследования временны</w:t>
      </w:r>
      <w:r w:rsidRPr="00DF5C80">
        <w:rPr>
          <w:rFonts w:eastAsia="Times New Roman" w:cs="Times New Roman"/>
          <w:color w:val="222222"/>
          <w:szCs w:val="28"/>
          <w:lang w:eastAsia="ru-RU"/>
        </w:rPr>
        <w:t>х затрат на обнаружение всех известных дефектов в тестовых примерах</w:t>
      </w:r>
    </w:p>
    <w:p w:rsidR="00D65DE7" w:rsidRPr="00D65DE7" w:rsidRDefault="00D65DE7">
      <w:pPr>
        <w:rPr>
          <w:rFonts w:cs="Times New Roman"/>
          <w:b/>
          <w:szCs w:val="28"/>
        </w:rPr>
      </w:pPr>
      <w:r w:rsidRPr="00D65DE7">
        <w:rPr>
          <w:rFonts w:cs="Times New Roman"/>
          <w:b/>
          <w:szCs w:val="28"/>
        </w:rPr>
        <w:br w:type="page"/>
      </w:r>
    </w:p>
    <w:p w:rsidR="00CA4B8E" w:rsidRPr="00D65DE7" w:rsidRDefault="00CA4B8E" w:rsidP="003D08AF">
      <w:pPr>
        <w:spacing w:after="0" w:line="240" w:lineRule="auto"/>
        <w:ind w:firstLine="567"/>
        <w:rPr>
          <w:rFonts w:cs="Times New Roman"/>
          <w:b/>
          <w:szCs w:val="28"/>
        </w:rPr>
      </w:pPr>
    </w:p>
    <w:p w:rsidR="009F7E4F" w:rsidRPr="00CD0BAE" w:rsidRDefault="009F7E4F">
      <w:pPr>
        <w:pStyle w:val="1"/>
        <w:pPrChange w:id="10" w:author="Aleksei Zhakov" w:date="2014-01-10T13:20:00Z">
          <w:pPr>
            <w:pStyle w:val="a3"/>
            <w:spacing w:after="0" w:line="360" w:lineRule="auto"/>
            <w:ind w:left="0" w:firstLine="567"/>
            <w:jc w:val="center"/>
          </w:pPr>
        </w:pPrChange>
      </w:pPr>
      <w:bookmarkStart w:id="11" w:name="_Toc378075635"/>
      <w:commentRangeStart w:id="12"/>
      <w:r w:rsidRPr="00CD0BAE">
        <w:t>РЕФЕРАТ</w:t>
      </w:r>
      <w:commentRangeEnd w:id="12"/>
      <w:r w:rsidR="00EB792C">
        <w:rPr>
          <w:rStyle w:val="af2"/>
        </w:rPr>
        <w:commentReference w:id="12"/>
      </w:r>
      <w:bookmarkEnd w:id="11"/>
    </w:p>
    <w:p w:rsidR="009F7E4F" w:rsidRPr="00CD0BAE" w:rsidRDefault="009F7E4F" w:rsidP="009F7E4F">
      <w:pPr>
        <w:pStyle w:val="a3"/>
        <w:spacing w:after="0" w:line="360" w:lineRule="auto"/>
        <w:ind w:left="0" w:firstLine="567"/>
        <w:rPr>
          <w:rFonts w:cs="Times New Roman"/>
          <w:szCs w:val="28"/>
        </w:rPr>
      </w:pPr>
      <w:r w:rsidRPr="00CD0BAE">
        <w:rPr>
          <w:rFonts w:cs="Times New Roman"/>
          <w:i/>
          <w:szCs w:val="28"/>
        </w:rPr>
        <w:t>Курсовой проект,</w:t>
      </w:r>
      <w:r>
        <w:rPr>
          <w:rFonts w:cs="Times New Roman"/>
          <w:i/>
          <w:szCs w:val="28"/>
        </w:rPr>
        <w:t xml:space="preserve"> </w:t>
      </w:r>
      <w:r w:rsidRPr="00CD0BAE">
        <w:rPr>
          <w:rFonts w:cs="Times New Roman"/>
          <w:i/>
          <w:szCs w:val="28"/>
        </w:rPr>
        <w:t xml:space="preserve"> </w:t>
      </w:r>
      <w:r w:rsidR="00326521">
        <w:rPr>
          <w:rFonts w:cs="Times New Roman"/>
          <w:szCs w:val="28"/>
        </w:rPr>
        <w:t>22</w:t>
      </w:r>
      <w:r w:rsidRPr="00DF5C80">
        <w:rPr>
          <w:rFonts w:cs="Times New Roman"/>
          <w:szCs w:val="28"/>
        </w:rPr>
        <w:t xml:space="preserve"> с.,</w:t>
      </w:r>
      <w:r w:rsidR="00DF5C80" w:rsidRPr="00DF5C80">
        <w:rPr>
          <w:rFonts w:cs="Times New Roman"/>
          <w:szCs w:val="28"/>
        </w:rPr>
        <w:t xml:space="preserve"> </w:t>
      </w:r>
      <w:r w:rsidR="00326521" w:rsidRPr="00326521">
        <w:rPr>
          <w:rFonts w:cs="Times New Roman"/>
          <w:szCs w:val="28"/>
        </w:rPr>
        <w:t>8</w:t>
      </w:r>
      <w:r w:rsidRPr="00DF5C80">
        <w:rPr>
          <w:rFonts w:cs="Times New Roman"/>
          <w:szCs w:val="28"/>
        </w:rPr>
        <w:t xml:space="preserve"> рисунка,</w:t>
      </w:r>
      <w:r w:rsidR="00326521" w:rsidRPr="00326521">
        <w:rPr>
          <w:rFonts w:cs="Times New Roman"/>
          <w:szCs w:val="28"/>
        </w:rPr>
        <w:t xml:space="preserve"> 3 </w:t>
      </w:r>
      <w:r w:rsidR="00326521">
        <w:rPr>
          <w:rFonts w:cs="Times New Roman"/>
          <w:szCs w:val="28"/>
        </w:rPr>
        <w:t>таблицы,</w:t>
      </w:r>
      <w:r w:rsidRPr="00DF5C80">
        <w:rPr>
          <w:rFonts w:cs="Times New Roman"/>
          <w:szCs w:val="28"/>
        </w:rPr>
        <w:t xml:space="preserve"> </w:t>
      </w:r>
      <w:r w:rsidR="00DF5C80" w:rsidRPr="00DF5C80">
        <w:rPr>
          <w:rFonts w:cs="Times New Roman"/>
          <w:szCs w:val="28"/>
        </w:rPr>
        <w:t>5</w:t>
      </w:r>
      <w:r w:rsidRPr="00DF5C80">
        <w:rPr>
          <w:rFonts w:cs="Times New Roman"/>
          <w:szCs w:val="28"/>
        </w:rPr>
        <w:t xml:space="preserve"> источник</w:t>
      </w:r>
      <w:r w:rsidR="00DF5C80" w:rsidRPr="00DF5C80">
        <w:rPr>
          <w:rFonts w:cs="Times New Roman"/>
          <w:szCs w:val="28"/>
        </w:rPr>
        <w:t>ов.</w:t>
      </w:r>
      <w:r>
        <w:rPr>
          <w:rFonts w:cs="Times New Roman"/>
          <w:szCs w:val="28"/>
        </w:rPr>
        <w:t xml:space="preserve"> </w:t>
      </w:r>
    </w:p>
    <w:p w:rsidR="009F7E4F" w:rsidRPr="009F7E4F" w:rsidRDefault="009F7E4F" w:rsidP="009F7E4F">
      <w:pPr>
        <w:pStyle w:val="a3"/>
        <w:spacing w:after="0" w:line="360" w:lineRule="auto"/>
        <w:ind w:left="0" w:firstLine="567"/>
        <w:rPr>
          <w:rFonts w:cs="Times New Roman"/>
          <w:szCs w:val="28"/>
        </w:rPr>
      </w:pPr>
      <w:r w:rsidRPr="00501130">
        <w:rPr>
          <w:rFonts w:cs="Times New Roman"/>
          <w:i/>
          <w:szCs w:val="28"/>
        </w:rPr>
        <w:t>Ключевые слова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  <w:lang w:val="en-US"/>
        </w:rPr>
        <w:t>IDE</w:t>
      </w:r>
      <w:r>
        <w:rPr>
          <w:rFonts w:cs="Times New Roman"/>
          <w:szCs w:val="28"/>
        </w:rPr>
        <w:t xml:space="preserve">, ПЛАТФОРМА, </w:t>
      </w:r>
      <w:r>
        <w:rPr>
          <w:rFonts w:cs="Times New Roman"/>
          <w:szCs w:val="28"/>
          <w:lang w:val="en-US"/>
        </w:rPr>
        <w:t>ANDROID</w:t>
      </w:r>
      <w:r w:rsidRPr="009F7E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ТЕСТИРОВАНИЕ</w:t>
      </w:r>
    </w:p>
    <w:p w:rsidR="009F7E4F" w:rsidRPr="00CD0BAE" w:rsidRDefault="009F7E4F" w:rsidP="009F7E4F">
      <w:pPr>
        <w:pStyle w:val="a3"/>
        <w:spacing w:after="0" w:line="360" w:lineRule="auto"/>
        <w:ind w:left="0" w:firstLine="567"/>
        <w:rPr>
          <w:rFonts w:cs="Times New Roman"/>
          <w:szCs w:val="28"/>
        </w:rPr>
      </w:pPr>
      <w:r w:rsidRPr="00CD0BAE">
        <w:rPr>
          <w:rFonts w:cs="Times New Roman"/>
          <w:i/>
          <w:szCs w:val="28"/>
        </w:rPr>
        <w:t xml:space="preserve">Объект исследования </w:t>
      </w:r>
      <w:r w:rsidRPr="00CD0BAE">
        <w:rPr>
          <w:rFonts w:cs="Times New Roman"/>
          <w:szCs w:val="28"/>
        </w:rPr>
        <w:t xml:space="preserve">– </w:t>
      </w:r>
      <w:r w:rsidR="009C2F14">
        <w:rPr>
          <w:rFonts w:cs="Times New Roman"/>
          <w:szCs w:val="28"/>
        </w:rPr>
        <w:t>инструменты разработки мобильных приложений</w:t>
      </w:r>
      <w:r w:rsidRPr="00CD0BAE">
        <w:rPr>
          <w:rFonts w:cs="Times New Roman"/>
          <w:szCs w:val="28"/>
        </w:rPr>
        <w:t>.</w:t>
      </w:r>
    </w:p>
    <w:p w:rsidR="009F7E4F" w:rsidRPr="00CD0BAE" w:rsidRDefault="009F7E4F" w:rsidP="009F7E4F">
      <w:pPr>
        <w:pStyle w:val="a3"/>
        <w:spacing w:after="0" w:line="360" w:lineRule="auto"/>
        <w:ind w:left="0" w:firstLine="567"/>
        <w:rPr>
          <w:rFonts w:cs="Times New Roman"/>
          <w:szCs w:val="28"/>
        </w:rPr>
      </w:pPr>
      <w:r w:rsidRPr="00CD0BAE">
        <w:rPr>
          <w:rFonts w:cs="Times New Roman"/>
          <w:i/>
          <w:szCs w:val="28"/>
        </w:rPr>
        <w:t>Методы исследования</w:t>
      </w:r>
      <w:r w:rsidRPr="00CD0BAE">
        <w:rPr>
          <w:rFonts w:cs="Times New Roman"/>
          <w:szCs w:val="28"/>
        </w:rPr>
        <w:t xml:space="preserve"> – </w:t>
      </w:r>
      <w:r w:rsidR="009C2F14">
        <w:rPr>
          <w:rFonts w:cs="Times New Roman"/>
          <w:szCs w:val="28"/>
        </w:rPr>
        <w:t xml:space="preserve">анализ </w:t>
      </w:r>
      <w:r w:rsidR="00DF5C80">
        <w:rPr>
          <w:rFonts w:cs="Times New Roman"/>
          <w:szCs w:val="28"/>
        </w:rPr>
        <w:t>наиболее популярных платформ, написание тестовых примеров</w:t>
      </w:r>
      <w:r>
        <w:rPr>
          <w:rFonts w:cs="Times New Roman"/>
          <w:szCs w:val="28"/>
        </w:rPr>
        <w:t>.</w:t>
      </w:r>
    </w:p>
    <w:p w:rsidR="009F7E4F" w:rsidRPr="00E33C88" w:rsidRDefault="009F7E4F" w:rsidP="009F7E4F">
      <w:pPr>
        <w:pStyle w:val="a3"/>
        <w:spacing w:after="0" w:line="360" w:lineRule="auto"/>
        <w:ind w:left="0" w:firstLine="567"/>
        <w:rPr>
          <w:rFonts w:cs="Times New Roman"/>
          <w:szCs w:val="28"/>
        </w:rPr>
      </w:pPr>
      <w:r w:rsidRPr="00CD0BAE">
        <w:rPr>
          <w:rFonts w:cs="Times New Roman"/>
          <w:i/>
          <w:szCs w:val="28"/>
        </w:rPr>
        <w:t xml:space="preserve">Цель работы </w:t>
      </w:r>
      <w:r w:rsidR="00DF5C80">
        <w:rPr>
          <w:rFonts w:cs="Times New Roman"/>
          <w:szCs w:val="28"/>
        </w:rPr>
        <w:t xml:space="preserve"> изучить наиболее распространенные инструменты разработки мобильных приложений и проанализировать возможности тестирования, предоставляемые ими.</w:t>
      </w:r>
    </w:p>
    <w:p w:rsidR="009F7E4F" w:rsidRPr="00DF5C80" w:rsidRDefault="009F7E4F" w:rsidP="00DF5C80">
      <w:pPr>
        <w:spacing w:after="0" w:line="240" w:lineRule="auto"/>
        <w:ind w:firstLine="567"/>
        <w:rPr>
          <w:rFonts w:cs="Times New Roman"/>
          <w:szCs w:val="28"/>
          <w:lang w:eastAsia="ru-RU"/>
        </w:rPr>
      </w:pPr>
      <w:r w:rsidRPr="00CD0BAE">
        <w:rPr>
          <w:rFonts w:cs="Times New Roman"/>
          <w:i/>
          <w:szCs w:val="28"/>
        </w:rPr>
        <w:t>Результаты работы</w:t>
      </w:r>
      <w:r>
        <w:rPr>
          <w:rFonts w:cs="Times New Roman"/>
          <w:i/>
          <w:szCs w:val="28"/>
        </w:rPr>
        <w:t>—</w:t>
      </w:r>
      <w:r w:rsidR="00DF5C80">
        <w:rPr>
          <w:rFonts w:cs="Times New Roman"/>
          <w:szCs w:val="28"/>
        </w:rPr>
        <w:t xml:space="preserve"> проведен анализ наиболее популярных инструментов разработки и тестирования мобильных приложений,</w:t>
      </w:r>
      <w:commentRangeStart w:id="13"/>
      <w:r w:rsidR="00DF5C80">
        <w:rPr>
          <w:rFonts w:cs="Times New Roman"/>
          <w:szCs w:val="28"/>
        </w:rPr>
        <w:t xml:space="preserve"> получены временные оценки использования инструментов тестирования, предоставляемых в </w:t>
      </w:r>
      <w:r w:rsidR="00DF5C80">
        <w:rPr>
          <w:rFonts w:cs="Times New Roman"/>
          <w:szCs w:val="28"/>
          <w:lang w:val="en-US"/>
        </w:rPr>
        <w:t>Android</w:t>
      </w:r>
      <w:r w:rsidR="00DF5C80" w:rsidRPr="00DF5C80">
        <w:rPr>
          <w:rFonts w:cs="Times New Roman"/>
          <w:szCs w:val="28"/>
        </w:rPr>
        <w:t xml:space="preserve"> </w:t>
      </w:r>
      <w:r w:rsidR="00DF5C80">
        <w:rPr>
          <w:rFonts w:cs="Times New Roman"/>
          <w:szCs w:val="28"/>
          <w:lang w:val="en-US"/>
        </w:rPr>
        <w:t>SDK</w:t>
      </w:r>
      <w:r w:rsidR="00DF5C80" w:rsidRPr="00DF5C80">
        <w:rPr>
          <w:rFonts w:cs="Times New Roman"/>
          <w:szCs w:val="28"/>
        </w:rPr>
        <w:t xml:space="preserve"> </w:t>
      </w:r>
      <w:r w:rsidR="00DF5C80">
        <w:rPr>
          <w:rFonts w:cs="Times New Roman"/>
          <w:szCs w:val="28"/>
        </w:rPr>
        <w:t xml:space="preserve">и </w:t>
      </w:r>
      <w:proofErr w:type="spellStart"/>
      <w:r w:rsidR="00DF5C80">
        <w:rPr>
          <w:rFonts w:cs="Times New Roman"/>
          <w:szCs w:val="28"/>
          <w:lang w:val="en-US"/>
        </w:rPr>
        <w:t>Xamarin</w:t>
      </w:r>
      <w:commentRangeEnd w:id="13"/>
      <w:proofErr w:type="spellEnd"/>
      <w:r w:rsidR="00896505">
        <w:rPr>
          <w:rStyle w:val="af2"/>
        </w:rPr>
        <w:commentReference w:id="13"/>
      </w:r>
    </w:p>
    <w:p w:rsidR="009C2F14" w:rsidRPr="00512805" w:rsidRDefault="009F7E4F">
      <w:pPr>
        <w:pStyle w:val="1"/>
        <w:rPr>
          <w:b w:val="0"/>
          <w:lang w:val="en-US"/>
          <w:rPrChange w:id="14" w:author="t.mahlaeva" w:date="2014-01-09T11:52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  <w:pPrChange w:id="15" w:author="Aleksei Zhakov" w:date="2014-01-10T13:20:00Z">
          <w:pPr>
            <w:pStyle w:val="af0"/>
            <w:jc w:val="center"/>
          </w:pPr>
        </w:pPrChange>
      </w:pPr>
      <w:r w:rsidRPr="00F26A37">
        <w:rPr>
          <w:lang w:eastAsia="ru-RU"/>
        </w:rPr>
        <w:br w:type="page"/>
      </w:r>
      <w:bookmarkStart w:id="16" w:name="_Toc378075636"/>
      <w:commentRangeStart w:id="17"/>
      <w:r w:rsidR="009C2F14">
        <w:rPr>
          <w:lang w:val="en-US"/>
        </w:rPr>
        <w:lastRenderedPageBreak/>
        <w:t>C</w:t>
      </w:r>
      <w:r w:rsidR="009C2F14">
        <w:t>ОДЕРЖАНИЕ</w:t>
      </w:r>
      <w:commentRangeEnd w:id="17"/>
      <w:r w:rsidR="00512805">
        <w:rPr>
          <w:rStyle w:val="af2"/>
        </w:rPr>
        <w:commentReference w:id="17"/>
      </w:r>
      <w:bookmarkEnd w:id="16"/>
    </w:p>
    <w:sdt>
      <w:sdtPr>
        <w:rPr>
          <w:rFonts w:eastAsiaTheme="minorHAnsi" w:cstheme="minorBidi"/>
          <w:b w:val="0"/>
          <w:bCs w:val="0"/>
          <w:szCs w:val="22"/>
        </w:rPr>
        <w:id w:val="1946580026"/>
        <w:docPartObj>
          <w:docPartGallery w:val="Table of Contents"/>
          <w:docPartUnique/>
        </w:docPartObj>
      </w:sdtPr>
      <w:sdtEndPr/>
      <w:sdtContent>
        <w:p w:rsidR="00883125" w:rsidRDefault="00883125">
          <w:pPr>
            <w:pStyle w:val="af1"/>
          </w:pPr>
        </w:p>
        <w:p w:rsidR="00883125" w:rsidRDefault="008831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075634" w:history="1">
            <w:r w:rsidRPr="00AF3EF6">
              <w:rPr>
                <w:rStyle w:val="aa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35" w:history="1">
            <w:r w:rsidR="00883125" w:rsidRPr="00AF3EF6">
              <w:rPr>
                <w:rStyle w:val="aa"/>
                <w:noProof/>
              </w:rPr>
              <w:t>РЕФЕРАТ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_Toc378075635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4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36" w:history="1">
            <w:r w:rsidR="00883125" w:rsidRPr="00AF3EF6">
              <w:rPr>
                <w:rStyle w:val="aa"/>
                <w:noProof/>
                <w:lang w:val="en-US"/>
              </w:rPr>
              <w:t>C</w:t>
            </w:r>
            <w:r w:rsidR="00883125" w:rsidRPr="00AF3EF6">
              <w:rPr>
                <w:rStyle w:val="aa"/>
                <w:noProof/>
              </w:rPr>
              <w:t>ОДЕРЖАНИЕ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_Toc378075636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5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37" w:history="1">
            <w:r w:rsidR="00883125" w:rsidRPr="00AF3EF6">
              <w:rPr>
                <w:rStyle w:val="aa"/>
                <w:noProof/>
              </w:rPr>
              <w:t>ОСОБЕННОСТИ МОБИЛЬНЫХ ПРИЛОЖЕНИЙ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_Toc378075637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7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38" w:history="1">
            <w:r w:rsidR="00883125" w:rsidRPr="00AF3EF6">
              <w:rPr>
                <w:rStyle w:val="aa"/>
                <w:noProof/>
              </w:rPr>
              <w:t>ИНСТРУМЕНТЫ РАЗРАБОТКИ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_Toc378075638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9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39" w:history="1">
            <w:r w:rsidR="00883125" w:rsidRPr="00AF3EF6">
              <w:rPr>
                <w:rStyle w:val="aa"/>
                <w:noProof/>
              </w:rPr>
              <w:t>ТРЕБОВАНИЯ К ИНСТРУМЕНТАМ РАЗРАБОТКИ МОБИЛЬНОГО ПО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_Toc378075639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9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40" w:history="1">
            <w:r w:rsidR="00883125" w:rsidRPr="00AF3EF6">
              <w:rPr>
                <w:rStyle w:val="aa"/>
                <w:noProof/>
              </w:rPr>
              <w:t>ОСНОВНЫЕ ПЛАТФОРМЫ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_Toc378075640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10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41" w:history="1">
            <w:r w:rsidR="00883125" w:rsidRPr="00AF3EF6">
              <w:rPr>
                <w:rStyle w:val="aa"/>
                <w:noProof/>
              </w:rPr>
              <w:t>ИНСТРУМЕНТЫ ТЕСТИРОВАНИЯ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_Toc378075641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12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42" w:history="1">
            <w:r w:rsidR="00883125" w:rsidRPr="00AF3EF6">
              <w:rPr>
                <w:rStyle w:val="aa"/>
                <w:noProof/>
                <w:lang w:val="en-US"/>
              </w:rPr>
              <w:t>ANDROID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_Toc378075642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12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43" w:history="1">
            <w:r w:rsidR="00883125" w:rsidRPr="00AF3EF6">
              <w:rPr>
                <w:rStyle w:val="aa"/>
                <w:noProof/>
                <w:lang w:val="en-US"/>
              </w:rPr>
              <w:t>iOS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_Toc378075643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12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44" w:history="1">
            <w:r w:rsidR="00883125" w:rsidRPr="00AF3EF6">
              <w:rPr>
                <w:rStyle w:val="aa"/>
                <w:noProof/>
              </w:rPr>
              <w:t>КРОСПЛАТФОРМЕННЫЕ СРЕДСТВА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_Toc378075644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13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45" w:history="1">
            <w:r w:rsidR="00883125" w:rsidRPr="00AF3EF6">
              <w:rPr>
                <w:rStyle w:val="aa"/>
                <w:noProof/>
              </w:rPr>
              <w:t>РАЗРАБОТКА И ТЕСТИРОВАНИЕ ПРИМЕРОВ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_Toc378075645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14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46" w:history="1">
            <w:r w:rsidR="00883125" w:rsidRPr="00AF3EF6">
              <w:rPr>
                <w:rStyle w:val="aa"/>
                <w:noProof/>
              </w:rPr>
              <w:t>Первое приложение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_Toc378075646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14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47" w:history="1">
            <w:r w:rsidR="00883125" w:rsidRPr="00AF3EF6">
              <w:rPr>
                <w:rStyle w:val="aa"/>
                <w:noProof/>
              </w:rPr>
              <w:t>Второе приложение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_Toc378075647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16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48" w:history="1">
            <w:r w:rsidR="00883125" w:rsidRPr="00AF3EF6">
              <w:rPr>
                <w:rStyle w:val="aa"/>
                <w:noProof/>
              </w:rPr>
              <w:t>Создание аналогов приложений на других платформах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_Toc378075648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19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49" w:history="1">
            <w:r w:rsidR="00883125" w:rsidRPr="00AF3EF6">
              <w:rPr>
                <w:rStyle w:val="aa"/>
                <w:noProof/>
              </w:rPr>
              <w:t>ЗАКЛЮЧЕНИЕ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_Toc378075649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21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080D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8075650" w:history="1">
            <w:r w:rsidR="00883125" w:rsidRPr="00AF3EF6">
              <w:rPr>
                <w:rStyle w:val="aa"/>
                <w:noProof/>
              </w:rPr>
              <w:t>СПИСОК ИСПОЛЬЗОВАННЫХ ИСТОЧНИКОВ</w:t>
            </w:r>
            <w:r w:rsidR="00883125">
              <w:rPr>
                <w:noProof/>
                <w:webHidden/>
              </w:rPr>
              <w:tab/>
            </w:r>
            <w:r w:rsidR="00883125">
              <w:rPr>
                <w:noProof/>
                <w:webHidden/>
              </w:rPr>
              <w:fldChar w:fldCharType="begin"/>
            </w:r>
            <w:r w:rsidR="00883125">
              <w:rPr>
                <w:noProof/>
                <w:webHidden/>
              </w:rPr>
              <w:instrText xml:space="preserve"> PAGEREF _Toc378075650 \h </w:instrText>
            </w:r>
            <w:r w:rsidR="00883125">
              <w:rPr>
                <w:noProof/>
                <w:webHidden/>
              </w:rPr>
            </w:r>
            <w:r w:rsidR="00883125">
              <w:rPr>
                <w:noProof/>
                <w:webHidden/>
              </w:rPr>
              <w:fldChar w:fldCharType="separate"/>
            </w:r>
            <w:r w:rsidR="00883125">
              <w:rPr>
                <w:noProof/>
                <w:webHidden/>
              </w:rPr>
              <w:t>22</w:t>
            </w:r>
            <w:r w:rsidR="00883125">
              <w:rPr>
                <w:noProof/>
                <w:webHidden/>
              </w:rPr>
              <w:fldChar w:fldCharType="end"/>
            </w:r>
          </w:hyperlink>
        </w:p>
        <w:p w:rsidR="00883125" w:rsidRDefault="00883125">
          <w:r>
            <w:rPr>
              <w:b/>
              <w:bCs/>
            </w:rPr>
            <w:fldChar w:fldCharType="end"/>
          </w:r>
        </w:p>
      </w:sdtContent>
    </w:sdt>
    <w:p w:rsidR="009C2F14" w:rsidRDefault="009C2F1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A4B8E" w:rsidRPr="00A654A9" w:rsidRDefault="00CA4B8E" w:rsidP="009F7E4F">
      <w:pPr>
        <w:spacing w:after="0" w:line="240" w:lineRule="auto"/>
        <w:ind w:firstLine="567"/>
        <w:jc w:val="center"/>
        <w:rPr>
          <w:rFonts w:cs="Times New Roman"/>
          <w:b/>
          <w:szCs w:val="28"/>
          <w:rPrChange w:id="18" w:author="Aleksei Zhakov" w:date="2014-01-20T12:35:00Z">
            <w:rPr>
              <w:rFonts w:cs="Times New Roman"/>
              <w:b/>
              <w:szCs w:val="28"/>
              <w:lang w:val="en-US"/>
            </w:rPr>
          </w:rPrChange>
        </w:rPr>
      </w:pPr>
      <w:commentRangeStart w:id="19"/>
      <w:r w:rsidRPr="00CD0BAE">
        <w:rPr>
          <w:rFonts w:cs="Times New Roman"/>
          <w:b/>
          <w:szCs w:val="28"/>
        </w:rPr>
        <w:lastRenderedPageBreak/>
        <w:t>ВВЕДЕНИЕ</w:t>
      </w:r>
      <w:commentRangeEnd w:id="19"/>
      <w:r w:rsidR="00EB792C">
        <w:rPr>
          <w:rStyle w:val="af2"/>
        </w:rPr>
        <w:commentReference w:id="19"/>
      </w:r>
    </w:p>
    <w:p w:rsidR="00896505" w:rsidRPr="00A654A9" w:rsidRDefault="00896505" w:rsidP="009F7E4F">
      <w:pPr>
        <w:spacing w:after="0" w:line="240" w:lineRule="auto"/>
        <w:ind w:firstLine="567"/>
        <w:jc w:val="center"/>
        <w:rPr>
          <w:rFonts w:cs="Times New Roman"/>
          <w:b/>
          <w:szCs w:val="28"/>
          <w:rPrChange w:id="20" w:author="Aleksei Zhakov" w:date="2014-01-20T12:35:00Z">
            <w:rPr>
              <w:rFonts w:cs="Times New Roman"/>
              <w:b/>
              <w:szCs w:val="28"/>
              <w:lang w:val="en-US"/>
            </w:rPr>
          </w:rPrChange>
        </w:rPr>
      </w:pPr>
    </w:p>
    <w:p w:rsidR="00AA2FAF" w:rsidRDefault="00CA4B8E" w:rsidP="00AA2FAF">
      <w:pPr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 последнее время наблюдается рост доли мобильных устройств и, соответственно, рост доли мобильных приложений. Рынок быстро развивается, поэтому большое значение приобретает скорость выпуска новых приложений и максимально быстрая окупаемость средств, затраченных на их  разработку и тестирование.</w:t>
      </w:r>
    </w:p>
    <w:p w:rsidR="00CA4B8E" w:rsidRDefault="00CA4B8E" w:rsidP="00CA4B8E">
      <w:pPr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 данной работе</w:t>
      </w:r>
      <w:r w:rsidRPr="000E0E01">
        <w:rPr>
          <w:rFonts w:cs="Times New Roman"/>
          <w:szCs w:val="28"/>
        </w:rPr>
        <w:t xml:space="preserve"> проведён анализ</w:t>
      </w:r>
      <w:r>
        <w:rPr>
          <w:rFonts w:cs="Times New Roman"/>
          <w:szCs w:val="28"/>
        </w:rPr>
        <w:t xml:space="preserve"> наиболее популярных</w:t>
      </w:r>
      <w:r w:rsidRPr="000E0E01">
        <w:rPr>
          <w:rFonts w:cs="Times New Roman"/>
          <w:szCs w:val="28"/>
        </w:rPr>
        <w:t xml:space="preserve"> инструме</w:t>
      </w:r>
      <w:r>
        <w:rPr>
          <w:rFonts w:cs="Times New Roman"/>
          <w:szCs w:val="28"/>
        </w:rPr>
        <w:t>нтов разработки мобильных приложений</w:t>
      </w:r>
      <w:r w:rsidR="00AA2FAF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возможностей проведения тестирования, предоставляемых ими.</w:t>
      </w:r>
      <w:r w:rsidR="00DF5C80">
        <w:rPr>
          <w:rFonts w:cs="Times New Roman"/>
          <w:szCs w:val="28"/>
        </w:rPr>
        <w:t xml:space="preserve"> </w:t>
      </w:r>
    </w:p>
    <w:p w:rsidR="00896505" w:rsidRPr="00896505" w:rsidRDefault="00DF5C80" w:rsidP="008C5B4B">
      <w:pPr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Большое значение имеет удобство и быстрота использования вышеупомянутых инструментов. </w:t>
      </w:r>
    </w:p>
    <w:p w:rsidR="00DF5C80" w:rsidRPr="00DF5C80" w:rsidRDefault="00DF5C80" w:rsidP="00CA4B8E">
      <w:pPr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работе будет проведено практическое исследование скорости разработки и тестирования мобильных приложений. В качестве примеров будут разобраны </w:t>
      </w:r>
      <w:r>
        <w:rPr>
          <w:rFonts w:cs="Times New Roman"/>
          <w:szCs w:val="28"/>
          <w:lang w:val="en-US"/>
        </w:rPr>
        <w:t>Android</w:t>
      </w:r>
      <w:r w:rsidRPr="00DF5C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SDK</w:t>
      </w:r>
      <w:r w:rsidRPr="00DF5C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Xamarin</w:t>
      </w:r>
      <w:proofErr w:type="spellEnd"/>
      <w:r w:rsidRPr="00DF5C8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Android</w:t>
      </w:r>
      <w:r w:rsidRPr="00DF5C80">
        <w:rPr>
          <w:rFonts w:cs="Times New Roman"/>
          <w:szCs w:val="28"/>
        </w:rPr>
        <w:t xml:space="preserve">. </w:t>
      </w:r>
    </w:p>
    <w:p w:rsidR="00AA2FAF" w:rsidRPr="00896505" w:rsidRDefault="00CA4B8E" w:rsidP="00883125">
      <w:pPr>
        <w:pStyle w:val="1"/>
      </w:pPr>
      <w:r>
        <w:br w:type="page"/>
      </w:r>
      <w:bookmarkStart w:id="21" w:name="_Toc378075637"/>
      <w:r>
        <w:lastRenderedPageBreak/>
        <w:t>ОСОБЕННОСТИ МОБИЛЬНЫХ ПРИЛОЖЕНИЙ</w:t>
      </w:r>
      <w:bookmarkEnd w:id="21"/>
    </w:p>
    <w:p w:rsidR="00CA4B8E" w:rsidRDefault="00AD75B8" w:rsidP="00AA7CBD">
      <w:pPr>
        <w:ind w:firstLine="705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 тестирование</w:t>
      </w:r>
      <w:r w:rsidR="00CA4B8E">
        <w:rPr>
          <w:rFonts w:cs="Times New Roman"/>
          <w:szCs w:val="28"/>
        </w:rPr>
        <w:t xml:space="preserve"> мобильных устройств характеризуется большим количеством моделей устройств и их параметров. </w:t>
      </w:r>
      <w:r w:rsidR="00AA7CBD">
        <w:rPr>
          <w:rFonts w:cs="Times New Roman"/>
          <w:szCs w:val="28"/>
        </w:rPr>
        <w:t>С</w:t>
      </w:r>
      <w:r w:rsidR="00CA4B8E">
        <w:rPr>
          <w:rFonts w:cs="Times New Roman"/>
          <w:szCs w:val="28"/>
        </w:rPr>
        <w:t>ледует обратить внимание на специфику использования мобильных устройств и приложений.</w:t>
      </w:r>
    </w:p>
    <w:p w:rsidR="00CA4B8E" w:rsidRDefault="00CA4B8E" w:rsidP="00CA4B8E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CA4B8E">
        <w:rPr>
          <w:rFonts w:cs="Times New Roman"/>
          <w:b/>
          <w:szCs w:val="28"/>
        </w:rPr>
        <w:t>Экран</w:t>
      </w:r>
      <w:r>
        <w:rPr>
          <w:rFonts w:cs="Times New Roman"/>
          <w:szCs w:val="28"/>
        </w:rPr>
        <w:t xml:space="preserve">. Современные устройства обладают экранами различных типов и размеров, </w:t>
      </w:r>
      <w:r w:rsidR="008C5B4B">
        <w:rPr>
          <w:rFonts w:cs="Times New Roman"/>
          <w:szCs w:val="28"/>
        </w:rPr>
        <w:t xml:space="preserve">а </w:t>
      </w:r>
      <w:proofErr w:type="gramStart"/>
      <w:r w:rsidR="008C5B4B">
        <w:rPr>
          <w:rFonts w:cs="Times New Roman"/>
          <w:szCs w:val="28"/>
        </w:rPr>
        <w:t>значит</w:t>
      </w:r>
      <w:proofErr w:type="gramEnd"/>
      <w:r w:rsidR="008C5B4B">
        <w:rPr>
          <w:rFonts w:cs="Times New Roman"/>
          <w:szCs w:val="28"/>
        </w:rPr>
        <w:t xml:space="preserve"> на разных типах экранов элементы будут иметь разные размеры и расположение.</w:t>
      </w:r>
      <w:r w:rsidR="00AA7CBD">
        <w:rPr>
          <w:rFonts w:cs="Times New Roman"/>
          <w:szCs w:val="28"/>
        </w:rPr>
        <w:t xml:space="preserve"> </w:t>
      </w:r>
    </w:p>
    <w:p w:rsidR="00AA7CBD" w:rsidRPr="00AA7CBD" w:rsidRDefault="00AA7CBD" w:rsidP="00CA4B8E">
      <w:pPr>
        <w:pStyle w:val="a3"/>
        <w:numPr>
          <w:ilvl w:val="0"/>
          <w:numId w:val="1"/>
        </w:numPr>
        <w:rPr>
          <w:rFonts w:cs="Times New Roman"/>
          <w:b/>
          <w:szCs w:val="28"/>
        </w:rPr>
      </w:pPr>
      <w:r w:rsidRPr="00AA7CBD">
        <w:rPr>
          <w:rFonts w:cs="Times New Roman"/>
          <w:b/>
          <w:szCs w:val="28"/>
        </w:rPr>
        <w:t>Память</w:t>
      </w:r>
      <w:r>
        <w:rPr>
          <w:rFonts w:cs="Times New Roman"/>
          <w:b/>
          <w:szCs w:val="28"/>
        </w:rPr>
        <w:t xml:space="preserve">. </w:t>
      </w:r>
      <w:r>
        <w:rPr>
          <w:rFonts w:cs="Times New Roman"/>
          <w:szCs w:val="28"/>
        </w:rPr>
        <w:t xml:space="preserve">На мобильных устройствах зачастую приходится работать с малым объёмом памяти, как оперативной, так и постоянной. Появляется необходимость проверять </w:t>
      </w:r>
      <w:r w:rsidR="008C5B4B">
        <w:rPr>
          <w:rFonts w:cs="Times New Roman"/>
          <w:szCs w:val="28"/>
        </w:rPr>
        <w:t>правильность работы</w:t>
      </w:r>
      <w:r>
        <w:rPr>
          <w:rFonts w:cs="Times New Roman"/>
          <w:szCs w:val="28"/>
        </w:rPr>
        <w:t xml:space="preserve"> с </w:t>
      </w:r>
      <w:r>
        <w:rPr>
          <w:rFonts w:cs="Times New Roman"/>
          <w:szCs w:val="28"/>
          <w:lang w:val="en-US"/>
        </w:rPr>
        <w:t>SD</w:t>
      </w:r>
      <w:r w:rsidRPr="00AA7C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картами и</w:t>
      </w:r>
      <w:r w:rsidR="008C5B4B">
        <w:rPr>
          <w:rFonts w:cs="Times New Roman"/>
          <w:szCs w:val="28"/>
        </w:rPr>
        <w:t xml:space="preserve"> работу</w:t>
      </w:r>
      <w:r>
        <w:rPr>
          <w:rFonts w:cs="Times New Roman"/>
          <w:szCs w:val="28"/>
        </w:rPr>
        <w:t xml:space="preserve"> в условиях ограниченного объема памяти.</w:t>
      </w:r>
    </w:p>
    <w:p w:rsidR="00AA7CBD" w:rsidRPr="00AA7CBD" w:rsidRDefault="00AA7CBD" w:rsidP="00AA7CBD">
      <w:pPr>
        <w:pStyle w:val="a3"/>
        <w:numPr>
          <w:ilvl w:val="0"/>
          <w:numId w:val="1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Внешние события.</w:t>
      </w:r>
      <w:r>
        <w:rPr>
          <w:rFonts w:cs="Times New Roman"/>
          <w:szCs w:val="28"/>
        </w:rPr>
        <w:t xml:space="preserve"> При работе приложения могут возникнуть условия, при которых может появиться необходимость изменения порядка работы приложения, например, изменение уровня заряда батареи, состояния сети, переход в режим ожидания</w:t>
      </w:r>
      <w:r w:rsidR="008C5B4B">
        <w:rPr>
          <w:rFonts w:cs="Times New Roman"/>
          <w:szCs w:val="28"/>
        </w:rPr>
        <w:t xml:space="preserve"> и т д</w:t>
      </w:r>
      <w:r>
        <w:rPr>
          <w:rFonts w:cs="Times New Roman"/>
          <w:szCs w:val="28"/>
        </w:rPr>
        <w:t>.</w:t>
      </w:r>
    </w:p>
    <w:p w:rsidR="00AA7CBD" w:rsidRDefault="00AA7CBD" w:rsidP="00AA7CBD">
      <w:pPr>
        <w:ind w:firstLine="705"/>
        <w:rPr>
          <w:rFonts w:cs="Times New Roman"/>
          <w:szCs w:val="28"/>
        </w:rPr>
      </w:pPr>
      <w:r w:rsidRPr="00AA7CBD">
        <w:rPr>
          <w:rFonts w:cs="Times New Roman"/>
          <w:szCs w:val="28"/>
        </w:rPr>
        <w:t>Выбор платформы и инструментов разработки и тестирования следует</w:t>
      </w:r>
      <w:r>
        <w:rPr>
          <w:rFonts w:cs="Times New Roman"/>
          <w:szCs w:val="28"/>
        </w:rPr>
        <w:t xml:space="preserve"> проводить исходя из текущего состояния рынка, который быстро меняется.</w:t>
      </w:r>
    </w:p>
    <w:p w:rsidR="007441E7" w:rsidRDefault="007441E7" w:rsidP="00AA7CBD">
      <w:pPr>
        <w:ind w:firstLine="70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примера быстрого изменения рынка, рассмотрим систему </w:t>
      </w:r>
      <w:r>
        <w:rPr>
          <w:rFonts w:cs="Times New Roman"/>
          <w:szCs w:val="28"/>
          <w:lang w:val="en-US"/>
        </w:rPr>
        <w:t>Symbian</w:t>
      </w:r>
      <w:r>
        <w:rPr>
          <w:rFonts w:cs="Times New Roman"/>
          <w:szCs w:val="28"/>
        </w:rPr>
        <w:t>.</w:t>
      </w:r>
      <w:r w:rsidRPr="00311B97">
        <w:rPr>
          <w:rFonts w:cs="Times New Roman"/>
          <w:szCs w:val="28"/>
          <w:lang w:val="en-US"/>
        </w:rPr>
        <w:t>Symbian</w:t>
      </w:r>
      <w:r w:rsidRPr="003D08AF">
        <w:rPr>
          <w:rFonts w:cs="Times New Roman"/>
          <w:szCs w:val="28"/>
        </w:rPr>
        <w:t xml:space="preserve"> – операционная система, разработанная компанией </w:t>
      </w:r>
      <w:r w:rsidRPr="003D08AF">
        <w:rPr>
          <w:rFonts w:cs="Times New Roman"/>
          <w:szCs w:val="28"/>
          <w:lang w:val="en-US"/>
        </w:rPr>
        <w:t>Nokia</w:t>
      </w:r>
      <w:r w:rsidRPr="003D08AF">
        <w:rPr>
          <w:rFonts w:cs="Times New Roman"/>
          <w:szCs w:val="28"/>
        </w:rPr>
        <w:t>. На данный момент проект закрыт. 5 лет назад эта ОС занимала 52.4% рынка</w:t>
      </w:r>
      <w:r>
        <w:rPr>
          <w:rFonts w:cs="Times New Roman"/>
          <w:szCs w:val="28"/>
        </w:rPr>
        <w:t>, а на данный момент доля устройств с этой ОС составляет 4 %</w:t>
      </w:r>
      <w:r w:rsidRPr="00311B97">
        <w:rPr>
          <w:rFonts w:cs="Times New Roman"/>
          <w:szCs w:val="28"/>
        </w:rPr>
        <w:t>.</w:t>
      </w:r>
      <w:r>
        <w:rPr>
          <w:rStyle w:val="a9"/>
          <w:rFonts w:cs="Times New Roman"/>
          <w:szCs w:val="28"/>
        </w:rPr>
        <w:footnoteReference w:id="1"/>
      </w:r>
    </w:p>
    <w:p w:rsidR="0063780C" w:rsidRDefault="00F26A37" w:rsidP="00883125">
      <w:pPr>
        <w:ind w:firstLine="708"/>
        <w:jc w:val="center"/>
        <w:rPr>
          <w:rFonts w:cs="Times New Roman"/>
          <w:color w:val="000000"/>
          <w:szCs w:val="28"/>
        </w:rPr>
      </w:pPr>
      <w:r w:rsidRPr="0089650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48D28F51" wp14:editId="50D0DF41">
            <wp:extent cx="3774338" cy="1971675"/>
            <wp:effectExtent l="0" t="0" r="0" b="0"/>
            <wp:docPr id="8" name="Рисунок 8" descr="C:\Users\Aleksei\Downloads\StatCounter-os-ww-monthly-201212-201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ei\Downloads\StatCounter-os-ww-monthly-201212-2013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12" cy="198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A2" w:rsidRPr="00311B97" w:rsidRDefault="00AD75B8">
      <w:pPr>
        <w:ind w:firstLine="705"/>
        <w:rPr>
          <w:rFonts w:cs="Times New Roman"/>
          <w:szCs w:val="28"/>
        </w:rPr>
        <w:pPrChange w:id="25" w:author="Aleksei Zhakov" w:date="2014-01-10T13:14:00Z">
          <w:pPr>
            <w:pStyle w:val="a3"/>
            <w:numPr>
              <w:numId w:val="3"/>
            </w:numPr>
            <w:ind w:left="1065" w:hanging="360"/>
          </w:pPr>
        </w:pPrChange>
      </w:pPr>
      <w:r>
        <w:rPr>
          <w:rFonts w:cs="Times New Roman"/>
          <w:szCs w:val="28"/>
        </w:rPr>
        <w:t xml:space="preserve">Так как ОС </w:t>
      </w:r>
      <w:r>
        <w:rPr>
          <w:rFonts w:cs="Times New Roman"/>
          <w:szCs w:val="28"/>
          <w:lang w:val="en-US"/>
        </w:rPr>
        <w:t>Android</w:t>
      </w:r>
      <w:r w:rsidRPr="00D752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занимает основную долю рынка, в основном будут рассматриваться инструменты разработки именно для этой ОС.</w:t>
      </w:r>
      <w:r w:rsidR="006D51CB">
        <w:rPr>
          <w:rStyle w:val="a9"/>
          <w:rFonts w:cs="Times New Roman"/>
          <w:szCs w:val="28"/>
        </w:rPr>
        <w:footnoteReference w:id="2"/>
      </w:r>
    </w:p>
    <w:p w:rsidR="005542A2" w:rsidRDefault="005542A2">
      <w:pPr>
        <w:rPr>
          <w:rFonts w:cs="Times New Roman"/>
          <w:szCs w:val="28"/>
        </w:rPr>
      </w:pPr>
      <w:r w:rsidRPr="00D752A8">
        <w:rPr>
          <w:rFonts w:cs="Times New Roman"/>
          <w:szCs w:val="28"/>
        </w:rPr>
        <w:lastRenderedPageBreak/>
        <w:br w:type="page"/>
      </w:r>
    </w:p>
    <w:p w:rsidR="00D752A8" w:rsidRDefault="00D752A8">
      <w:pPr>
        <w:pStyle w:val="1"/>
        <w:pPrChange w:id="27" w:author="Aleksei Zhakov" w:date="2014-01-10T13:19:00Z">
          <w:pPr>
            <w:jc w:val="center"/>
          </w:pPr>
        </w:pPrChange>
      </w:pPr>
      <w:bookmarkStart w:id="28" w:name="_Toc378075638"/>
      <w:commentRangeStart w:id="29"/>
      <w:r>
        <w:lastRenderedPageBreak/>
        <w:t>ИНСТРУМЕНТЫ РАЗРАБОТКИ</w:t>
      </w:r>
      <w:commentRangeEnd w:id="29"/>
      <w:r w:rsidR="00512805">
        <w:rPr>
          <w:rStyle w:val="af2"/>
        </w:rPr>
        <w:commentReference w:id="29"/>
      </w:r>
      <w:bookmarkEnd w:id="28"/>
    </w:p>
    <w:p w:rsidR="004D5EEE" w:rsidRDefault="00D752A8" w:rsidP="004D5EEE">
      <w:pPr>
        <w:rPr>
          <w:ins w:id="30" w:author="Aleksei Zhakov" w:date="2014-01-10T13:02:00Z"/>
          <w:rFonts w:cs="Times New Roman"/>
          <w:szCs w:val="28"/>
        </w:rPr>
      </w:pPr>
      <w:r w:rsidRPr="00D752A8">
        <w:rPr>
          <w:rFonts w:cs="Times New Roman"/>
          <w:szCs w:val="28"/>
        </w:rPr>
        <w:tab/>
        <w:t xml:space="preserve">Для каждой мобильной ОС существует несколько </w:t>
      </w:r>
      <w:r>
        <w:rPr>
          <w:rFonts w:cs="Times New Roman"/>
          <w:szCs w:val="28"/>
        </w:rPr>
        <w:t xml:space="preserve">платформ разработки, каждая из которых имеет интегрированную среду разработки. В составе </w:t>
      </w:r>
      <w:r>
        <w:rPr>
          <w:rFonts w:cs="Times New Roman"/>
          <w:szCs w:val="28"/>
          <w:lang w:val="en-US"/>
        </w:rPr>
        <w:t>IDE</w:t>
      </w:r>
      <w:r w:rsidRPr="00D752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предоставляются инструменты, позволяющие разработчику создав</w:t>
      </w:r>
      <w:r w:rsidR="004D5EEE">
        <w:rPr>
          <w:rFonts w:cs="Times New Roman"/>
          <w:szCs w:val="28"/>
        </w:rPr>
        <w:t xml:space="preserve">ать, тестировать и внедрять приложения на целевую мобильную </w:t>
      </w:r>
      <w:commentRangeStart w:id="31"/>
      <w:r w:rsidR="004D5EEE">
        <w:rPr>
          <w:rFonts w:cs="Times New Roman"/>
          <w:szCs w:val="28"/>
        </w:rPr>
        <w:t>платформу</w:t>
      </w:r>
      <w:commentRangeEnd w:id="31"/>
      <w:r w:rsidR="00512805">
        <w:rPr>
          <w:rStyle w:val="af2"/>
        </w:rPr>
        <w:commentReference w:id="31"/>
      </w:r>
      <w:r w:rsidR="004D5EEE">
        <w:rPr>
          <w:rFonts w:cs="Times New Roman"/>
          <w:szCs w:val="28"/>
        </w:rPr>
        <w:t>.</w:t>
      </w:r>
      <w:r w:rsidR="004D5EEE" w:rsidRPr="004D5EEE">
        <w:rPr>
          <w:rFonts w:cs="Times New Roman"/>
          <w:szCs w:val="28"/>
        </w:rPr>
        <w:tab/>
      </w:r>
    </w:p>
    <w:p w:rsidR="00F26A37" w:rsidRPr="00307DBB" w:rsidRDefault="00F26A37">
      <w:pPr>
        <w:pStyle w:val="2"/>
        <w:pPrChange w:id="32" w:author="Aleksei Zhakov" w:date="2014-01-10T13:23:00Z">
          <w:pPr>
            <w:ind w:firstLine="708"/>
            <w:jc w:val="center"/>
          </w:pPr>
        </w:pPrChange>
      </w:pPr>
      <w:bookmarkStart w:id="33" w:name="_Toc378075639"/>
      <w:commentRangeStart w:id="34"/>
      <w:r>
        <w:t>ТРЕБОВАНИЯ К ИНСТРУМЕНТАМ РАЗРАБОТКИ МОБИЛЬНОГО ПО</w:t>
      </w:r>
      <w:commentRangeEnd w:id="34"/>
      <w:r>
        <w:rPr>
          <w:rStyle w:val="af2"/>
        </w:rPr>
        <w:commentReference w:id="34"/>
      </w:r>
      <w:bookmarkEnd w:id="33"/>
    </w:p>
    <w:p w:rsidR="00F26A37" w:rsidRPr="000E0E01" w:rsidRDefault="00F26A37" w:rsidP="009F631D">
      <w:pPr>
        <w:spacing w:line="240" w:lineRule="auto"/>
        <w:ind w:firstLine="708"/>
        <w:rPr>
          <w:rFonts w:cs="Times New Roman"/>
          <w:szCs w:val="28"/>
        </w:rPr>
      </w:pPr>
      <w:r w:rsidRPr="000E0E01">
        <w:rPr>
          <w:rFonts w:cs="Times New Roman"/>
          <w:szCs w:val="28"/>
        </w:rPr>
        <w:t>Во многом, результативность создания мобильных приложений зависит именно от инструментов, используемых разработчиками и тестировщиками.</w:t>
      </w:r>
    </w:p>
    <w:p w:rsidR="00F26A37" w:rsidRPr="000E0E01" w:rsidRDefault="00F26A37" w:rsidP="009F631D">
      <w:pPr>
        <w:spacing w:line="240" w:lineRule="auto"/>
        <w:ind w:firstLine="708"/>
        <w:rPr>
          <w:rFonts w:cs="Times New Roman"/>
          <w:szCs w:val="28"/>
        </w:rPr>
      </w:pPr>
      <w:r w:rsidRPr="000E0E01">
        <w:rPr>
          <w:rFonts w:cs="Times New Roman"/>
          <w:szCs w:val="28"/>
        </w:rPr>
        <w:t>Эффективность среды разработки мобильных приложений, как, в общем, и остальных, определяется полнотой решения ей следующих задач:</w:t>
      </w:r>
    </w:p>
    <w:p w:rsidR="00F26A37" w:rsidRPr="000E0E01" w:rsidRDefault="00F26A37" w:rsidP="00F26A37">
      <w:pPr>
        <w:ind w:firstLine="708"/>
        <w:rPr>
          <w:rFonts w:cs="Times New Roman"/>
          <w:szCs w:val="28"/>
        </w:rPr>
      </w:pPr>
      <w:r w:rsidRPr="000E0E01">
        <w:rPr>
          <w:rStyle w:val="a4"/>
          <w:rFonts w:cs="Times New Roman"/>
          <w:szCs w:val="28"/>
          <w:bdr w:val="none" w:sz="0" w:space="0" w:color="auto" w:frame="1"/>
        </w:rPr>
        <w:t>Интеграция:</w:t>
      </w:r>
      <w:r w:rsidRPr="000E0E01">
        <w:rPr>
          <w:rStyle w:val="apple-converted-space"/>
          <w:rFonts w:cs="Times New Roman"/>
          <w:szCs w:val="28"/>
        </w:rPr>
        <w:t> </w:t>
      </w:r>
      <w:r w:rsidRPr="000E0E01">
        <w:rPr>
          <w:rFonts w:cs="Times New Roman"/>
          <w:szCs w:val="28"/>
        </w:rPr>
        <w:t xml:space="preserve"> платформа разработки мобильных приложений должна предоставлять возможности для коллективного управления продуктами на всем протяжении их жизненного цикла.</w:t>
      </w:r>
    </w:p>
    <w:p w:rsidR="00F26A37" w:rsidRPr="000E0E01" w:rsidRDefault="00F26A37" w:rsidP="00F26A37">
      <w:pPr>
        <w:ind w:firstLine="708"/>
        <w:rPr>
          <w:rFonts w:cs="Times New Roman"/>
          <w:szCs w:val="28"/>
        </w:rPr>
      </w:pPr>
      <w:r w:rsidRPr="000E0E01">
        <w:rPr>
          <w:rStyle w:val="a4"/>
          <w:rFonts w:cs="Times New Roman"/>
          <w:szCs w:val="28"/>
          <w:bdr w:val="none" w:sz="0" w:space="0" w:color="auto" w:frame="1"/>
        </w:rPr>
        <w:t>Гибкая разработка:</w:t>
      </w:r>
      <w:r w:rsidRPr="000E0E01">
        <w:rPr>
          <w:rStyle w:val="apple-converted-space"/>
          <w:rFonts w:cs="Times New Roman"/>
          <w:szCs w:val="28"/>
        </w:rPr>
        <w:t> </w:t>
      </w:r>
      <w:r w:rsidRPr="000E0E01">
        <w:rPr>
          <w:rFonts w:cs="Times New Roman"/>
          <w:szCs w:val="28"/>
        </w:rPr>
        <w:t>множество коротких итераций позволит постепенно реализовать запланированный план разработки.</w:t>
      </w:r>
    </w:p>
    <w:p w:rsidR="00F26A37" w:rsidRPr="000E0E01" w:rsidRDefault="00F26A37" w:rsidP="00F26A37">
      <w:pPr>
        <w:ind w:firstLine="708"/>
        <w:rPr>
          <w:rFonts w:cs="Times New Roman"/>
          <w:szCs w:val="28"/>
        </w:rPr>
      </w:pPr>
      <w:r w:rsidRPr="000E0E01">
        <w:rPr>
          <w:rStyle w:val="a4"/>
          <w:rFonts w:cs="Times New Roman"/>
          <w:szCs w:val="28"/>
          <w:bdr w:val="none" w:sz="0" w:space="0" w:color="auto" w:frame="1"/>
        </w:rPr>
        <w:t>Общий доступ к обновлениям:</w:t>
      </w:r>
      <w:r w:rsidRPr="000E0E01">
        <w:rPr>
          <w:rStyle w:val="apple-converted-space"/>
          <w:rFonts w:cs="Times New Roman"/>
          <w:szCs w:val="28"/>
        </w:rPr>
        <w:t> </w:t>
      </w:r>
      <w:r w:rsidRPr="000E0E01">
        <w:rPr>
          <w:rFonts w:cs="Times New Roman"/>
          <w:szCs w:val="28"/>
        </w:rPr>
        <w:t xml:space="preserve">наборы изменений должны быть доступны всем членам группы разработчиков и тестировщиков, что необходимо для </w:t>
      </w:r>
      <w:r w:rsidR="008C5B4B">
        <w:rPr>
          <w:rFonts w:cs="Times New Roman"/>
          <w:szCs w:val="28"/>
        </w:rPr>
        <w:t>устранения</w:t>
      </w:r>
      <w:r w:rsidRPr="000E0E01">
        <w:rPr>
          <w:rFonts w:cs="Times New Roman"/>
          <w:szCs w:val="28"/>
        </w:rPr>
        <w:t xml:space="preserve"> конфликтов в процессе окончательной интеграции этих наборов с основным кодом.</w:t>
      </w:r>
    </w:p>
    <w:p w:rsidR="00F26A37" w:rsidRDefault="00F26A37" w:rsidP="00F26A3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Приведённые выше задачи критичны при работе над проектом в составе команды. В случае, когда над приложением работает один человек, оценка инструментов производится по другим параметрам:</w:t>
      </w:r>
    </w:p>
    <w:p w:rsidR="00F26A37" w:rsidRDefault="00F26A37" w:rsidP="00F26A37">
      <w:pPr>
        <w:ind w:firstLine="708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Степень контроля над ресурсами: </w:t>
      </w:r>
      <w:r>
        <w:rPr>
          <w:rFonts w:cs="Times New Roman"/>
          <w:szCs w:val="28"/>
        </w:rPr>
        <w:t>разработчик должен иметь быстрый доступ ко всем ресурсам, включённым в проект.</w:t>
      </w:r>
    </w:p>
    <w:p w:rsidR="00F26A37" w:rsidDel="006D51CB" w:rsidRDefault="00F26A37" w:rsidP="00F26A37">
      <w:pPr>
        <w:ind w:firstLine="708"/>
        <w:rPr>
          <w:del w:id="35" w:author="Aleksei Zhakov" w:date="2014-01-10T13:23:00Z"/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Интеграция дополнительных инструментов: </w:t>
      </w:r>
      <w:proofErr w:type="gramStart"/>
      <w:r>
        <w:rPr>
          <w:rFonts w:cs="Times New Roman"/>
          <w:szCs w:val="28"/>
          <w:lang w:val="en-US"/>
        </w:rPr>
        <w:t>IDE</w:t>
      </w:r>
      <w:r w:rsidRPr="00633B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должна быть способна поддерживать жизненный цикл приложения (разработка – тестирование – исправление дефектов)</w:t>
      </w:r>
      <w:r w:rsidR="008C5B4B">
        <w:rPr>
          <w:rFonts w:cs="Times New Roman"/>
          <w:szCs w:val="28"/>
        </w:rPr>
        <w:t>.</w:t>
      </w:r>
      <w:proofErr w:type="gramEnd"/>
      <w:r w:rsidR="008C5B4B">
        <w:rPr>
          <w:rFonts w:cs="Times New Roman"/>
          <w:szCs w:val="28"/>
        </w:rPr>
        <w:t xml:space="preserve"> В среде разработки</w:t>
      </w:r>
      <w:r>
        <w:rPr>
          <w:rFonts w:cs="Times New Roman"/>
          <w:szCs w:val="28"/>
        </w:rPr>
        <w:t xml:space="preserve"> должна быть возможность добавления к ней модулей, упрощающих отладку, тестирование, исправление дефектов.</w:t>
      </w:r>
    </w:p>
    <w:p w:rsidR="006D51CB" w:rsidRPr="00EB792C" w:rsidDel="006D51CB" w:rsidRDefault="006D51CB">
      <w:pPr>
        <w:ind w:firstLine="708"/>
        <w:rPr>
          <w:del w:id="36" w:author="Aleksei Zhakov" w:date="2014-01-10T13:25:00Z"/>
          <w:rFonts w:cs="Times New Roman"/>
          <w:szCs w:val="28"/>
          <w:rPrChange w:id="37" w:author="t.mahlaeva" w:date="2014-01-09T11:38:00Z">
            <w:rPr>
              <w:del w:id="38" w:author="Aleksei Zhakov" w:date="2014-01-10T13:25:00Z"/>
              <w:rFonts w:cs="Times New Roman"/>
              <w:szCs w:val="28"/>
              <w:lang w:val="en-US"/>
            </w:rPr>
          </w:rPrChange>
        </w:rPr>
        <w:pPrChange w:id="39" w:author="Aleksei Zhakov" w:date="2014-01-10T13:25:00Z">
          <w:pPr/>
        </w:pPrChange>
      </w:pPr>
    </w:p>
    <w:p w:rsidR="006D51CB" w:rsidRDefault="006D51CB" w:rsidP="00930A48">
      <w:pPr>
        <w:ind w:firstLine="705"/>
        <w:rPr>
          <w:ins w:id="40" w:author="Aleksei Zhakov" w:date="2014-01-10T13:25:00Z"/>
          <w:rFonts w:cs="Times New Roman"/>
          <w:b/>
          <w:szCs w:val="28"/>
        </w:rPr>
      </w:pPr>
    </w:p>
    <w:p w:rsidR="006D51CB" w:rsidRDefault="006D51CB">
      <w:pPr>
        <w:pStyle w:val="2"/>
        <w:rPr>
          <w:ins w:id="41" w:author="Aleksei Zhakov" w:date="2014-01-10T13:25:00Z"/>
        </w:rPr>
        <w:pPrChange w:id="42" w:author="Aleksei Zhakov" w:date="2014-01-10T13:25:00Z">
          <w:pPr>
            <w:ind w:firstLine="705"/>
          </w:pPr>
        </w:pPrChange>
      </w:pPr>
      <w:bookmarkStart w:id="43" w:name="_Toc378075640"/>
      <w:ins w:id="44" w:author="Aleksei Zhakov" w:date="2014-01-10T13:25:00Z">
        <w:r>
          <w:t>ОСНОВНЫЕ ПЛАТФОРМЫ</w:t>
        </w:r>
        <w:bookmarkEnd w:id="43"/>
      </w:ins>
    </w:p>
    <w:p w:rsidR="00930A48" w:rsidRDefault="004D5EEE" w:rsidP="00930A48">
      <w:pPr>
        <w:ind w:firstLine="705"/>
        <w:rPr>
          <w:rFonts w:cs="Times New Roman"/>
          <w:szCs w:val="28"/>
        </w:rPr>
      </w:pPr>
      <w:proofErr w:type="gramStart"/>
      <w:r w:rsidRPr="004D5EEE">
        <w:rPr>
          <w:rFonts w:cs="Times New Roman"/>
          <w:b/>
          <w:szCs w:val="28"/>
          <w:lang w:val="en-US"/>
        </w:rPr>
        <w:t>Android</w:t>
      </w:r>
      <w:r w:rsidRPr="004D5EEE">
        <w:rPr>
          <w:rFonts w:cs="Times New Roman"/>
          <w:szCs w:val="28"/>
        </w:rPr>
        <w:t>.</w:t>
      </w:r>
      <w:proofErr w:type="gramEnd"/>
      <w:r w:rsidRPr="004D5E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Разработка приложений для этой ОС может вестись на различных языках, но в основном это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. Официальный </w:t>
      </w:r>
      <w:r>
        <w:rPr>
          <w:rFonts w:cs="Times New Roman"/>
          <w:szCs w:val="28"/>
          <w:lang w:val="en-US"/>
        </w:rPr>
        <w:t>SDK</w:t>
      </w:r>
      <w:r w:rsidRPr="004D5E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позволяет вести разработку на </w:t>
      </w:r>
      <w:r>
        <w:rPr>
          <w:rFonts w:cs="Times New Roman"/>
          <w:szCs w:val="28"/>
          <w:lang w:val="en-US"/>
        </w:rPr>
        <w:t>Java</w:t>
      </w:r>
      <w:r w:rsidRPr="004D5E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использованием </w:t>
      </w:r>
      <w:r>
        <w:rPr>
          <w:rFonts w:cs="Times New Roman"/>
          <w:szCs w:val="28"/>
          <w:lang w:val="en-US"/>
        </w:rPr>
        <w:t>C</w:t>
      </w:r>
      <w:r w:rsidRPr="004D5EEE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C</w:t>
      </w:r>
      <w:r w:rsidRPr="004D5EEE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 вставок, однако существуют платформы, позволяющие вести разработку на </w:t>
      </w:r>
      <w:r>
        <w:rPr>
          <w:rFonts w:cs="Times New Roman"/>
          <w:szCs w:val="28"/>
          <w:lang w:val="en-US"/>
        </w:rPr>
        <w:t>JavaScript</w:t>
      </w:r>
      <w:r w:rsidRPr="004D5EEE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HTML</w:t>
      </w:r>
      <w:r w:rsidRPr="004D5EEE">
        <w:rPr>
          <w:rFonts w:cs="Times New Roman"/>
          <w:szCs w:val="28"/>
        </w:rPr>
        <w:t>5/</w:t>
      </w:r>
      <w:r>
        <w:rPr>
          <w:rFonts w:cs="Times New Roman"/>
          <w:szCs w:val="28"/>
          <w:lang w:val="en-US"/>
        </w:rPr>
        <w:t>CSS</w:t>
      </w:r>
      <w:r w:rsidRPr="004D5EE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="00930A48">
        <w:rPr>
          <w:rFonts w:cs="Times New Roman"/>
          <w:szCs w:val="28"/>
        </w:rPr>
        <w:t xml:space="preserve">#, </w:t>
      </w:r>
      <w:r w:rsidR="00930A48">
        <w:rPr>
          <w:rFonts w:cs="Times New Roman"/>
          <w:szCs w:val="28"/>
          <w:lang w:val="en-US"/>
        </w:rPr>
        <w:t>Visual</w:t>
      </w:r>
      <w:r w:rsidR="00930A48" w:rsidRPr="00930A48">
        <w:rPr>
          <w:rFonts w:cs="Times New Roman"/>
          <w:szCs w:val="28"/>
        </w:rPr>
        <w:t xml:space="preserve"> </w:t>
      </w:r>
      <w:r w:rsidR="00930A48">
        <w:rPr>
          <w:rFonts w:cs="Times New Roman"/>
          <w:szCs w:val="28"/>
          <w:lang w:val="en-US"/>
        </w:rPr>
        <w:t>Basic</w:t>
      </w:r>
      <w:r w:rsidR="00930A48" w:rsidRPr="00930A48">
        <w:rPr>
          <w:rFonts w:cs="Times New Roman"/>
          <w:szCs w:val="28"/>
        </w:rPr>
        <w:t>.</w:t>
      </w:r>
      <w:r w:rsidR="00930A48">
        <w:rPr>
          <w:rFonts w:cs="Times New Roman"/>
          <w:szCs w:val="28"/>
        </w:rPr>
        <w:t xml:space="preserve"> </w:t>
      </w:r>
    </w:p>
    <w:p w:rsidR="00883125" w:rsidRPr="00CE6F1C" w:rsidRDefault="00930A48" w:rsidP="005E4453">
      <w:pPr>
        <w:pStyle w:val="a3"/>
        <w:ind w:left="1065"/>
        <w:rPr>
          <w:rFonts w:cs="Times New Roman"/>
          <w:szCs w:val="28"/>
        </w:rPr>
      </w:pPr>
      <w:proofErr w:type="gramStart"/>
      <w:r w:rsidRPr="00930A48">
        <w:rPr>
          <w:rFonts w:cs="Times New Roman"/>
          <w:b/>
          <w:szCs w:val="28"/>
          <w:lang w:val="en-US"/>
        </w:rPr>
        <w:t>Android</w:t>
      </w:r>
      <w:r w:rsidRPr="00930A48">
        <w:rPr>
          <w:rFonts w:cs="Times New Roman"/>
          <w:b/>
          <w:szCs w:val="28"/>
        </w:rPr>
        <w:t xml:space="preserve"> </w:t>
      </w:r>
      <w:r w:rsidRPr="00930A48">
        <w:rPr>
          <w:rFonts w:cs="Times New Roman"/>
          <w:b/>
          <w:szCs w:val="28"/>
          <w:lang w:val="en-US"/>
        </w:rPr>
        <w:t>SDK</w:t>
      </w:r>
      <w:r w:rsidRPr="00930A48">
        <w:rPr>
          <w:rFonts w:cs="Times New Roman"/>
          <w:szCs w:val="28"/>
        </w:rPr>
        <w:t>.</w:t>
      </w:r>
      <w:proofErr w:type="gramEnd"/>
      <w:r w:rsidRPr="00930A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Официальный </w:t>
      </w:r>
      <w:r>
        <w:rPr>
          <w:rFonts w:cs="Times New Roman"/>
          <w:szCs w:val="28"/>
          <w:lang w:val="en-US"/>
        </w:rPr>
        <w:t>SDK</w:t>
      </w:r>
      <w:r>
        <w:rPr>
          <w:rFonts w:cs="Times New Roman"/>
          <w:szCs w:val="28"/>
        </w:rPr>
        <w:t xml:space="preserve">, выпущенный </w:t>
      </w:r>
      <w:r>
        <w:rPr>
          <w:rFonts w:cs="Times New Roman"/>
          <w:szCs w:val="28"/>
          <w:lang w:val="en-US"/>
        </w:rPr>
        <w:t>Google</w:t>
      </w:r>
      <w:r w:rsidRPr="00930A4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Является бесплатной платформой, разработка ведётся на языке </w:t>
      </w:r>
      <w:r>
        <w:rPr>
          <w:rFonts w:cs="Times New Roman"/>
          <w:szCs w:val="28"/>
          <w:lang w:val="en-US"/>
        </w:rPr>
        <w:t>Java</w:t>
      </w:r>
      <w:r w:rsidRPr="00930A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возможностью добавления участков на </w:t>
      </w:r>
      <w:r>
        <w:rPr>
          <w:rFonts w:cs="Times New Roman"/>
          <w:szCs w:val="28"/>
          <w:lang w:val="en-US"/>
        </w:rPr>
        <w:t>C</w:t>
      </w:r>
      <w:r w:rsidRPr="00930A48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C</w:t>
      </w:r>
      <w:r w:rsidRPr="00930A48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, используя </w:t>
      </w:r>
      <w:r>
        <w:rPr>
          <w:rFonts w:cs="Times New Roman"/>
          <w:szCs w:val="28"/>
          <w:lang w:val="en-US"/>
        </w:rPr>
        <w:t>Android</w:t>
      </w:r>
      <w:r w:rsidRPr="00930A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NDK</w:t>
      </w:r>
      <w:r w:rsidRPr="00930A4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Native</w:t>
      </w:r>
      <w:r w:rsidRPr="00930A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Development</w:t>
      </w:r>
      <w:r w:rsidRPr="00930A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Tools</w:t>
      </w:r>
      <w:r w:rsidRPr="00930A4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В составе данной платформы предоставляется эмулятор устройств.</w:t>
      </w:r>
      <w:r w:rsidR="00C76DF4">
        <w:rPr>
          <w:rFonts w:cs="Times New Roman"/>
          <w:szCs w:val="28"/>
        </w:rPr>
        <w:t xml:space="preserve"> </w:t>
      </w:r>
    </w:p>
    <w:p w:rsidR="00930A48" w:rsidRPr="00C76DF4" w:rsidRDefault="00C76DF4" w:rsidP="00883125">
      <w:pPr>
        <w:pStyle w:val="a3"/>
        <w:ind w:left="1065" w:firstLine="3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Существует следующие </w:t>
      </w:r>
      <w:r>
        <w:rPr>
          <w:rFonts w:cs="Times New Roman"/>
          <w:szCs w:val="28"/>
          <w:lang w:val="en-US"/>
        </w:rPr>
        <w:t>IDE</w:t>
      </w:r>
      <w:r w:rsidRPr="00CE6F1C">
        <w:rPr>
          <w:rFonts w:cs="Times New Roman"/>
          <w:szCs w:val="28"/>
        </w:rPr>
        <w:t>:</w:t>
      </w:r>
    </w:p>
    <w:p w:rsidR="00C76DF4" w:rsidRDefault="00C76DF4" w:rsidP="00C76DF4">
      <w:pPr>
        <w:pStyle w:val="a3"/>
        <w:numPr>
          <w:ilvl w:val="0"/>
          <w:numId w:val="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Eclipse</w:t>
      </w:r>
    </w:p>
    <w:p w:rsidR="00C76DF4" w:rsidRDefault="00C76DF4" w:rsidP="00C76DF4">
      <w:pPr>
        <w:pStyle w:val="a3"/>
        <w:numPr>
          <w:ilvl w:val="0"/>
          <w:numId w:val="5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IntelliJ</w:t>
      </w:r>
      <w:proofErr w:type="spellEnd"/>
      <w:r>
        <w:rPr>
          <w:rFonts w:cs="Times New Roman"/>
          <w:szCs w:val="28"/>
          <w:lang w:val="en-US"/>
        </w:rPr>
        <w:t xml:space="preserve"> IDEA</w:t>
      </w:r>
    </w:p>
    <w:p w:rsidR="00C76DF4" w:rsidRDefault="00C76DF4" w:rsidP="00C76DF4">
      <w:pPr>
        <w:pStyle w:val="a3"/>
        <w:numPr>
          <w:ilvl w:val="0"/>
          <w:numId w:val="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Kenai </w:t>
      </w:r>
      <w:r>
        <w:rPr>
          <w:rFonts w:cs="Times New Roman"/>
          <w:szCs w:val="28"/>
        </w:rPr>
        <w:t xml:space="preserve">– плагин для </w:t>
      </w:r>
      <w:proofErr w:type="spellStart"/>
      <w:r w:rsidR="00E93B2D">
        <w:rPr>
          <w:rFonts w:cs="Times New Roman"/>
          <w:szCs w:val="28"/>
          <w:lang w:val="en-US"/>
        </w:rPr>
        <w:t>NetBeans</w:t>
      </w:r>
      <w:proofErr w:type="spellEnd"/>
    </w:p>
    <w:p w:rsidR="00FE4585" w:rsidRDefault="00FE4585" w:rsidP="00C76DF4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Android</w:t>
      </w:r>
      <w:r w:rsidRPr="00FE45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FE4585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режим раннего доступа</w:t>
      </w:r>
      <w:r w:rsidRPr="00FE4585">
        <w:rPr>
          <w:rFonts w:cs="Times New Roman"/>
          <w:szCs w:val="28"/>
        </w:rPr>
        <w:t>)</w:t>
      </w:r>
      <w:r w:rsidR="0080662D">
        <w:rPr>
          <w:rStyle w:val="a9"/>
          <w:rFonts w:cs="Times New Roman"/>
          <w:szCs w:val="28"/>
        </w:rPr>
        <w:footnoteReference w:id="3"/>
      </w:r>
    </w:p>
    <w:p w:rsidR="00FE4585" w:rsidRPr="00FE4585" w:rsidRDefault="00FE4585" w:rsidP="00C76DF4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AIDE</w:t>
      </w:r>
      <w:r w:rsidRPr="00FE4585">
        <w:rPr>
          <w:rFonts w:cs="Times New Roman"/>
          <w:szCs w:val="28"/>
        </w:rPr>
        <w:t xml:space="preserve"> </w:t>
      </w:r>
    </w:p>
    <w:p w:rsidR="00A00BF0" w:rsidRPr="0086043F" w:rsidRDefault="00A00BF0" w:rsidP="005F6408">
      <w:pPr>
        <w:ind w:firstLine="705"/>
        <w:rPr>
          <w:rFonts w:cs="Times New Roman"/>
          <w:szCs w:val="28"/>
        </w:rPr>
      </w:pPr>
      <w:proofErr w:type="gramStart"/>
      <w:r w:rsidRPr="00A00BF0">
        <w:rPr>
          <w:rFonts w:cs="Times New Roman"/>
          <w:b/>
          <w:szCs w:val="28"/>
          <w:lang w:val="en-US"/>
        </w:rPr>
        <w:t>iOS</w:t>
      </w:r>
      <w:proofErr w:type="gramEnd"/>
      <w:r w:rsidRPr="00A00BF0">
        <w:rPr>
          <w:rFonts w:cs="Times New Roman"/>
          <w:b/>
          <w:szCs w:val="28"/>
        </w:rPr>
        <w:t xml:space="preserve">. </w:t>
      </w:r>
      <w:r w:rsidRPr="00A00BF0">
        <w:rPr>
          <w:rFonts w:cs="Times New Roman"/>
          <w:szCs w:val="28"/>
        </w:rPr>
        <w:t xml:space="preserve">Разработка приложений для этой </w:t>
      </w:r>
      <w:r w:rsidR="005F6408">
        <w:rPr>
          <w:rFonts w:cs="Times New Roman"/>
          <w:szCs w:val="28"/>
        </w:rPr>
        <w:t>ОС</w:t>
      </w:r>
      <w:r w:rsidRPr="00A00BF0">
        <w:rPr>
          <w:rFonts w:cs="Times New Roman"/>
          <w:szCs w:val="28"/>
        </w:rPr>
        <w:t xml:space="preserve"> ведётся на</w:t>
      </w:r>
      <w:r>
        <w:rPr>
          <w:rFonts w:cs="Times New Roman"/>
          <w:szCs w:val="28"/>
        </w:rPr>
        <w:t xml:space="preserve"> языках </w:t>
      </w:r>
      <w:r>
        <w:rPr>
          <w:rFonts w:cs="Times New Roman"/>
          <w:szCs w:val="28"/>
          <w:lang w:val="en-US"/>
        </w:rPr>
        <w:t>Objective</w:t>
      </w:r>
      <w:r w:rsidRPr="00A00BF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</w:t>
      </w:r>
      <w:r w:rsidRPr="00A00BF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Object</w:t>
      </w:r>
      <w:r w:rsidRPr="00A00B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Pascal</w:t>
      </w:r>
      <w:r w:rsidR="005F6408">
        <w:rPr>
          <w:rFonts w:cs="Times New Roman"/>
          <w:szCs w:val="28"/>
        </w:rPr>
        <w:t>.</w:t>
      </w:r>
      <w:r w:rsidR="005F6408" w:rsidRPr="005F6408">
        <w:rPr>
          <w:rFonts w:cs="Times New Roman"/>
          <w:szCs w:val="28"/>
        </w:rPr>
        <w:t xml:space="preserve"> </w:t>
      </w:r>
      <w:r w:rsidR="005F6408">
        <w:rPr>
          <w:rFonts w:cs="Times New Roman"/>
          <w:szCs w:val="28"/>
        </w:rPr>
        <w:t xml:space="preserve">Существуют платформы, позволяющие вести разработку на </w:t>
      </w:r>
      <w:r w:rsidR="005F6408">
        <w:rPr>
          <w:rFonts w:cs="Times New Roman"/>
          <w:szCs w:val="28"/>
          <w:lang w:val="en-US"/>
        </w:rPr>
        <w:t>JavaScript</w:t>
      </w:r>
      <w:r w:rsidR="005F6408" w:rsidRPr="004D5EEE">
        <w:rPr>
          <w:rFonts w:cs="Times New Roman"/>
          <w:szCs w:val="28"/>
        </w:rPr>
        <w:t>/</w:t>
      </w:r>
      <w:r w:rsidR="005F6408">
        <w:rPr>
          <w:rFonts w:cs="Times New Roman"/>
          <w:szCs w:val="28"/>
          <w:lang w:val="en-US"/>
        </w:rPr>
        <w:t>HTML</w:t>
      </w:r>
      <w:r w:rsidR="005F6408" w:rsidRPr="004D5EEE">
        <w:rPr>
          <w:rFonts w:cs="Times New Roman"/>
          <w:szCs w:val="28"/>
        </w:rPr>
        <w:t>5/</w:t>
      </w:r>
      <w:r w:rsidR="005F6408">
        <w:rPr>
          <w:rFonts w:cs="Times New Roman"/>
          <w:szCs w:val="28"/>
          <w:lang w:val="en-US"/>
        </w:rPr>
        <w:t>CSS</w:t>
      </w:r>
      <w:r w:rsidR="005F6408" w:rsidRPr="004D5EEE">
        <w:rPr>
          <w:rFonts w:cs="Times New Roman"/>
          <w:szCs w:val="28"/>
        </w:rPr>
        <w:t xml:space="preserve">, </w:t>
      </w:r>
      <w:r w:rsidR="005F6408">
        <w:rPr>
          <w:rFonts w:cs="Times New Roman"/>
          <w:szCs w:val="28"/>
          <w:lang w:val="en-US"/>
        </w:rPr>
        <w:t>C</w:t>
      </w:r>
      <w:r w:rsidR="005F6408">
        <w:rPr>
          <w:rFonts w:cs="Times New Roman"/>
          <w:szCs w:val="28"/>
        </w:rPr>
        <w:t>#.</w:t>
      </w:r>
    </w:p>
    <w:p w:rsidR="00626977" w:rsidRDefault="0086043F" w:rsidP="005E4453">
      <w:pPr>
        <w:pStyle w:val="a3"/>
        <w:ind w:left="1065"/>
        <w:rPr>
          <w:rFonts w:cs="Times New Roman"/>
          <w:szCs w:val="28"/>
          <w:lang w:val="en-US"/>
        </w:rPr>
      </w:pPr>
      <w:proofErr w:type="gramStart"/>
      <w:r w:rsidRPr="0086043F">
        <w:rPr>
          <w:rFonts w:cs="Times New Roman"/>
          <w:b/>
          <w:szCs w:val="28"/>
          <w:lang w:val="en-US"/>
        </w:rPr>
        <w:t>iOS</w:t>
      </w:r>
      <w:proofErr w:type="gramEnd"/>
      <w:r w:rsidRPr="0086043F">
        <w:rPr>
          <w:rFonts w:cs="Times New Roman"/>
          <w:b/>
          <w:szCs w:val="28"/>
        </w:rPr>
        <w:t xml:space="preserve"> </w:t>
      </w:r>
      <w:r w:rsidRPr="0086043F">
        <w:rPr>
          <w:rFonts w:cs="Times New Roman"/>
          <w:b/>
          <w:szCs w:val="28"/>
          <w:lang w:val="en-US"/>
        </w:rPr>
        <w:t>SDK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Официальный </w:t>
      </w:r>
      <w:r>
        <w:rPr>
          <w:rFonts w:cs="Times New Roman"/>
          <w:szCs w:val="28"/>
          <w:lang w:val="en-US"/>
        </w:rPr>
        <w:t>SDK</w:t>
      </w:r>
      <w:r>
        <w:rPr>
          <w:rFonts w:cs="Times New Roman"/>
          <w:szCs w:val="28"/>
        </w:rPr>
        <w:t>, выпущенный</w:t>
      </w:r>
      <w:r w:rsidR="008C5B4B">
        <w:rPr>
          <w:rFonts w:cs="Times New Roman"/>
          <w:szCs w:val="28"/>
        </w:rPr>
        <w:t xml:space="preserve"> компанией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Apple</w:t>
      </w:r>
      <w:r w:rsidRPr="0086043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Распространяется бесплатно, однако для запуска приложений на реальном устройстве требуется приобретение лицензии разработчика стоимостью 99</w:t>
      </w:r>
      <w:r w:rsidRPr="004B006A">
        <w:rPr>
          <w:rFonts w:cs="Times New Roman"/>
          <w:szCs w:val="28"/>
        </w:rPr>
        <w:t>$</w:t>
      </w:r>
      <w:r>
        <w:rPr>
          <w:rFonts w:cs="Times New Roman"/>
          <w:szCs w:val="28"/>
        </w:rPr>
        <w:t>.</w:t>
      </w:r>
    </w:p>
    <w:p w:rsidR="0086043F" w:rsidRPr="00626977" w:rsidRDefault="00626977" w:rsidP="00626977">
      <w:pPr>
        <w:pStyle w:val="a3"/>
        <w:ind w:left="1065" w:firstLine="351"/>
        <w:rPr>
          <w:rFonts w:cs="Times New Roman"/>
          <w:b/>
          <w:szCs w:val="28"/>
          <w:lang w:val="en-US"/>
        </w:rPr>
      </w:pPr>
      <w:r>
        <w:rPr>
          <w:rFonts w:cs="Times New Roman"/>
          <w:szCs w:val="28"/>
        </w:rPr>
        <w:t xml:space="preserve">Основные </w:t>
      </w:r>
      <w:r>
        <w:rPr>
          <w:rFonts w:cs="Times New Roman"/>
          <w:szCs w:val="28"/>
          <w:lang w:val="en-US"/>
        </w:rPr>
        <w:t>IDE:</w:t>
      </w:r>
    </w:p>
    <w:p w:rsidR="004B006A" w:rsidRPr="004B006A" w:rsidRDefault="004B006A" w:rsidP="004B006A">
      <w:pPr>
        <w:pStyle w:val="a3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>Xcode</w:t>
      </w:r>
      <w:r w:rsidRPr="004B006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Данная </w:t>
      </w:r>
      <w:del w:id="47" w:author="Aleksei Zhakov" w:date="2014-01-10T13:04:00Z">
        <w:r w:rsidDel="00F26A37">
          <w:rPr>
            <w:rFonts w:cs="Times New Roman"/>
            <w:szCs w:val="28"/>
            <w:lang w:val="en-US"/>
          </w:rPr>
          <w:delText>c</w:delText>
        </w:r>
      </w:del>
      <w:r>
        <w:rPr>
          <w:rFonts w:cs="Times New Roman"/>
          <w:szCs w:val="28"/>
        </w:rPr>
        <w:t xml:space="preserve">среда разработки используется при написании мобильных приложений на </w:t>
      </w:r>
      <w:r>
        <w:rPr>
          <w:rFonts w:cs="Times New Roman"/>
          <w:szCs w:val="28"/>
          <w:lang w:val="en-US"/>
        </w:rPr>
        <w:t>Objective</w:t>
      </w:r>
      <w:r w:rsidRPr="004B006A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</w:t>
      </w:r>
      <w:r w:rsidRPr="004B006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 ней присутствует отладчик и симулятор </w:t>
      </w:r>
      <w:r>
        <w:rPr>
          <w:rFonts w:cs="Times New Roman"/>
          <w:szCs w:val="28"/>
          <w:lang w:val="en-US"/>
        </w:rPr>
        <w:t>iPhone</w:t>
      </w:r>
      <w:r>
        <w:rPr>
          <w:rFonts w:cs="Times New Roman"/>
          <w:szCs w:val="28"/>
        </w:rPr>
        <w:t xml:space="preserve">. Данная </w:t>
      </w:r>
      <w:r>
        <w:rPr>
          <w:rFonts w:cs="Times New Roman"/>
          <w:szCs w:val="28"/>
          <w:lang w:val="en-US"/>
        </w:rPr>
        <w:t>IDE</w:t>
      </w:r>
      <w:r w:rsidRPr="004B00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работает только под управлением </w:t>
      </w:r>
      <w:r>
        <w:rPr>
          <w:rFonts w:cs="Times New Roman"/>
          <w:szCs w:val="28"/>
          <w:lang w:val="en-US"/>
        </w:rPr>
        <w:t>OS</w:t>
      </w:r>
      <w:r w:rsidRPr="00EB79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EB792C">
        <w:rPr>
          <w:rFonts w:cs="Times New Roman"/>
          <w:szCs w:val="28"/>
        </w:rPr>
        <w:t>.</w:t>
      </w:r>
    </w:p>
    <w:p w:rsidR="005E4453" w:rsidRPr="005E4453" w:rsidRDefault="004B006A" w:rsidP="005E4453">
      <w:pPr>
        <w:pStyle w:val="a3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>Embarcadero</w:t>
      </w:r>
      <w:r w:rsidRPr="00EB792C">
        <w:rPr>
          <w:rFonts w:cs="Times New Roman"/>
          <w:szCs w:val="28"/>
          <w:rPrChange w:id="48" w:author="t.mahlaeva" w:date="2014-01-09T11:38:00Z">
            <w:rPr>
              <w:rFonts w:cs="Times New Roman"/>
              <w:szCs w:val="28"/>
              <w:lang w:val="en-US"/>
            </w:rPr>
          </w:rPrChange>
        </w:rPr>
        <w:t xml:space="preserve"> </w:t>
      </w:r>
      <w:r>
        <w:rPr>
          <w:rFonts w:cs="Times New Roman"/>
          <w:szCs w:val="28"/>
          <w:lang w:val="en-US"/>
        </w:rPr>
        <w:t>Delphi</w:t>
      </w:r>
      <w:r w:rsidRPr="00EB792C">
        <w:rPr>
          <w:rFonts w:cs="Times New Roman"/>
          <w:szCs w:val="28"/>
          <w:rPrChange w:id="49" w:author="t.mahlaeva" w:date="2014-01-09T11:38:00Z">
            <w:rPr>
              <w:rFonts w:cs="Times New Roman"/>
              <w:szCs w:val="28"/>
              <w:lang w:val="en-US"/>
            </w:rPr>
          </w:rPrChange>
        </w:rPr>
        <w:t xml:space="preserve">. </w:t>
      </w:r>
      <w:r>
        <w:rPr>
          <w:rFonts w:cs="Times New Roman"/>
          <w:szCs w:val="28"/>
          <w:lang w:val="en-US"/>
        </w:rPr>
        <w:t>IDE</w:t>
      </w:r>
      <w:r>
        <w:rPr>
          <w:rFonts w:cs="Times New Roman"/>
          <w:szCs w:val="28"/>
        </w:rPr>
        <w:t xml:space="preserve">, работающая под управлением </w:t>
      </w:r>
      <w:r w:rsidR="005E4453">
        <w:rPr>
          <w:rFonts w:cs="Times New Roman"/>
          <w:szCs w:val="28"/>
          <w:lang w:val="en-US"/>
        </w:rPr>
        <w:t>Windows</w:t>
      </w:r>
      <w:r w:rsidR="005E4453" w:rsidRPr="005E4453">
        <w:rPr>
          <w:rFonts w:cs="Times New Roman"/>
          <w:szCs w:val="28"/>
        </w:rPr>
        <w:t xml:space="preserve">, </w:t>
      </w:r>
      <w:r w:rsidR="005E4453">
        <w:rPr>
          <w:rFonts w:cs="Times New Roman"/>
          <w:szCs w:val="28"/>
          <w:lang w:val="en-US"/>
        </w:rPr>
        <w:t>Mac</w:t>
      </w:r>
      <w:r w:rsidR="005E4453" w:rsidRPr="005E4453">
        <w:rPr>
          <w:rFonts w:cs="Times New Roman"/>
          <w:szCs w:val="28"/>
        </w:rPr>
        <w:t xml:space="preserve"> </w:t>
      </w:r>
      <w:r w:rsidR="005E4453">
        <w:rPr>
          <w:rFonts w:cs="Times New Roman"/>
          <w:szCs w:val="28"/>
          <w:lang w:val="en-US"/>
        </w:rPr>
        <w:t>OS</w:t>
      </w:r>
      <w:r>
        <w:rPr>
          <w:rFonts w:cs="Times New Roman"/>
          <w:szCs w:val="28"/>
        </w:rPr>
        <w:t xml:space="preserve">. </w:t>
      </w:r>
      <w:r w:rsidR="005E4453">
        <w:rPr>
          <w:rFonts w:cs="Times New Roman"/>
          <w:szCs w:val="28"/>
        </w:rPr>
        <w:t xml:space="preserve"> Позволяет вести разработку приложений</w:t>
      </w:r>
      <w:r w:rsidR="005E4453" w:rsidRPr="005E4453">
        <w:rPr>
          <w:rFonts w:cs="Times New Roman"/>
          <w:szCs w:val="28"/>
        </w:rPr>
        <w:t xml:space="preserve"> для </w:t>
      </w:r>
      <w:r w:rsidR="005E4453">
        <w:rPr>
          <w:rFonts w:cs="Times New Roman"/>
          <w:szCs w:val="28"/>
          <w:lang w:val="en-US"/>
        </w:rPr>
        <w:t>iOS</w:t>
      </w:r>
      <w:r w:rsidR="005E4453">
        <w:rPr>
          <w:rFonts w:cs="Times New Roman"/>
          <w:szCs w:val="28"/>
        </w:rPr>
        <w:t xml:space="preserve"> на языке </w:t>
      </w:r>
      <w:r w:rsidR="005E4453">
        <w:rPr>
          <w:rFonts w:cs="Times New Roman"/>
          <w:szCs w:val="28"/>
          <w:lang w:val="en-US"/>
        </w:rPr>
        <w:t>Object</w:t>
      </w:r>
      <w:r w:rsidR="005E4453" w:rsidRPr="005E4453">
        <w:rPr>
          <w:rFonts w:cs="Times New Roman"/>
          <w:szCs w:val="28"/>
        </w:rPr>
        <w:t xml:space="preserve"> </w:t>
      </w:r>
      <w:r w:rsidR="005E4453">
        <w:rPr>
          <w:rFonts w:cs="Times New Roman"/>
          <w:szCs w:val="28"/>
          <w:lang w:val="en-US"/>
        </w:rPr>
        <w:t>Pascal</w:t>
      </w:r>
      <w:r w:rsidR="005E4453">
        <w:rPr>
          <w:rFonts w:cs="Times New Roman"/>
          <w:szCs w:val="28"/>
        </w:rPr>
        <w:t xml:space="preserve"> под управлением </w:t>
      </w:r>
      <w:r w:rsidR="005E4453">
        <w:rPr>
          <w:rFonts w:cs="Times New Roman"/>
          <w:szCs w:val="28"/>
          <w:lang w:val="en-US"/>
        </w:rPr>
        <w:t>Windows</w:t>
      </w:r>
      <w:r w:rsidR="005E4453">
        <w:rPr>
          <w:rFonts w:cs="Times New Roman"/>
          <w:szCs w:val="28"/>
        </w:rPr>
        <w:t xml:space="preserve">, однако компиляция и внедрение должны происходить на </w:t>
      </w:r>
      <w:r w:rsidR="005E4453">
        <w:rPr>
          <w:rFonts w:cs="Times New Roman"/>
          <w:szCs w:val="28"/>
          <w:lang w:val="en-US"/>
        </w:rPr>
        <w:t>Mac</w:t>
      </w:r>
      <w:r w:rsidR="005E4453" w:rsidRPr="005E4453">
        <w:rPr>
          <w:rFonts w:cs="Times New Roman"/>
          <w:szCs w:val="28"/>
        </w:rPr>
        <w:t xml:space="preserve">. </w:t>
      </w:r>
      <w:r w:rsidR="009F7E4F">
        <w:rPr>
          <w:rStyle w:val="a9"/>
          <w:rFonts w:cs="Times New Roman"/>
          <w:szCs w:val="28"/>
        </w:rPr>
        <w:footnoteReference w:id="4"/>
      </w:r>
    </w:p>
    <w:p w:rsidR="005E4453" w:rsidRDefault="005E4453" w:rsidP="00883125">
      <w:pPr>
        <w:ind w:left="70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Кроссплатформенные решения.</w:t>
      </w:r>
    </w:p>
    <w:p w:rsidR="005E4453" w:rsidRDefault="005E4453" w:rsidP="009F631D">
      <w:pPr>
        <w:pStyle w:val="a3"/>
        <w:numPr>
          <w:ilvl w:val="0"/>
          <w:numId w:val="4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b/>
          <w:szCs w:val="28"/>
          <w:lang w:val="en-US"/>
        </w:rPr>
        <w:t>Xamarin</w:t>
      </w:r>
      <w:proofErr w:type="spellEnd"/>
      <w:r w:rsidRPr="00C76DF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Является платным фреймворком. Позволяет вести разработку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iOS</w:t>
      </w:r>
      <w:r w:rsidRPr="005F64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приложений на языке </w:t>
      </w:r>
      <w:r>
        <w:rPr>
          <w:rFonts w:cs="Times New Roman"/>
          <w:szCs w:val="28"/>
          <w:lang w:val="en-US"/>
        </w:rPr>
        <w:t>C</w:t>
      </w:r>
      <w:r w:rsidRPr="005F6408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. В качестве </w:t>
      </w:r>
      <w:r>
        <w:rPr>
          <w:rFonts w:cs="Times New Roman"/>
          <w:szCs w:val="28"/>
          <w:lang w:val="en-US"/>
        </w:rPr>
        <w:t>IDE</w:t>
      </w:r>
      <w:r w:rsidRPr="00753C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может использоваться </w:t>
      </w:r>
      <w:r>
        <w:rPr>
          <w:rFonts w:cs="Times New Roman"/>
          <w:szCs w:val="28"/>
          <w:lang w:val="en-US"/>
        </w:rPr>
        <w:t>Visual</w:t>
      </w:r>
      <w:r w:rsidRPr="00753C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753C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proofErr w:type="spellStart"/>
      <w:r>
        <w:rPr>
          <w:rFonts w:cs="Times New Roman"/>
          <w:szCs w:val="28"/>
          <w:lang w:val="en-US"/>
        </w:rPr>
        <w:t>Xamarin</w:t>
      </w:r>
      <w:proofErr w:type="spellEnd"/>
      <w:r w:rsidRPr="00753C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753C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каждой из которых присутствует</w:t>
      </w:r>
      <w:r w:rsidR="008C5B4B">
        <w:rPr>
          <w:rFonts w:cs="Times New Roman"/>
          <w:szCs w:val="28"/>
        </w:rPr>
        <w:t xml:space="preserve"> возможность использования</w:t>
      </w:r>
      <w:r>
        <w:rPr>
          <w:rFonts w:cs="Times New Roman"/>
          <w:szCs w:val="28"/>
        </w:rPr>
        <w:t xml:space="preserve"> эмулятор</w:t>
      </w:r>
      <w:r w:rsidR="008C5B4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устройств </w:t>
      </w:r>
      <w:r>
        <w:rPr>
          <w:rFonts w:cs="Times New Roman"/>
          <w:szCs w:val="28"/>
          <w:lang w:val="en-US"/>
        </w:rPr>
        <w:t>Android</w:t>
      </w:r>
      <w:r w:rsidRPr="00753C2B">
        <w:rPr>
          <w:rFonts w:cs="Times New Roman"/>
          <w:szCs w:val="28"/>
        </w:rPr>
        <w:t>.</w:t>
      </w:r>
      <w:r w:rsidR="009F7E4F">
        <w:rPr>
          <w:rFonts w:cs="Times New Roman"/>
          <w:szCs w:val="28"/>
        </w:rPr>
        <w:t xml:space="preserve"> Для разработки интерфейса и отладки программ для </w:t>
      </w:r>
      <w:r w:rsidR="009F7E4F">
        <w:rPr>
          <w:rFonts w:cs="Times New Roman"/>
          <w:szCs w:val="28"/>
          <w:lang w:val="en-US"/>
        </w:rPr>
        <w:t>iOS</w:t>
      </w:r>
      <w:r w:rsidR="009F7E4F" w:rsidRPr="009F7E4F">
        <w:rPr>
          <w:rFonts w:cs="Times New Roman"/>
          <w:szCs w:val="28"/>
        </w:rPr>
        <w:t xml:space="preserve"> </w:t>
      </w:r>
      <w:r w:rsidR="009F7E4F">
        <w:rPr>
          <w:rFonts w:cs="Times New Roman"/>
          <w:szCs w:val="28"/>
        </w:rPr>
        <w:t xml:space="preserve">потребуется </w:t>
      </w:r>
      <w:r w:rsidR="009F7E4F">
        <w:rPr>
          <w:rFonts w:cs="Times New Roman"/>
          <w:szCs w:val="28"/>
          <w:lang w:val="en-US"/>
        </w:rPr>
        <w:t>Xcode</w:t>
      </w:r>
      <w:r w:rsidR="009F7E4F" w:rsidRPr="009F7E4F">
        <w:rPr>
          <w:rFonts w:cs="Times New Roman"/>
          <w:szCs w:val="28"/>
        </w:rPr>
        <w:t>.</w:t>
      </w:r>
      <w:r w:rsidRPr="00753C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 уже сказано выше, решение платное, цена варьируется от </w:t>
      </w:r>
      <w:r w:rsidRPr="00753C2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99</w:t>
      </w:r>
      <w:r w:rsidRPr="00753C2B">
        <w:rPr>
          <w:rFonts w:cs="Times New Roman"/>
          <w:szCs w:val="28"/>
        </w:rPr>
        <w:t xml:space="preserve">$ </w:t>
      </w:r>
      <w:r>
        <w:rPr>
          <w:rFonts w:cs="Times New Roman"/>
          <w:szCs w:val="28"/>
        </w:rPr>
        <w:t>до 1899</w:t>
      </w:r>
      <w:r w:rsidRPr="00753C2B">
        <w:rPr>
          <w:rFonts w:cs="Times New Roman"/>
          <w:szCs w:val="28"/>
        </w:rPr>
        <w:t>$</w:t>
      </w:r>
      <w:r>
        <w:rPr>
          <w:rFonts w:cs="Times New Roman"/>
          <w:szCs w:val="28"/>
        </w:rPr>
        <w:t xml:space="preserve">. Существует бесплатная версия, которая накладывает ограничение на размер </w:t>
      </w:r>
      <w:r>
        <w:rPr>
          <w:rFonts w:cs="Times New Roman"/>
          <w:szCs w:val="28"/>
          <w:lang w:val="en-US"/>
        </w:rPr>
        <w:t>IL</w:t>
      </w:r>
      <w:r w:rsidRPr="00753C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4B00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32</w:t>
      </w:r>
      <w:r w:rsidRPr="00753C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килобайта.</w:t>
      </w:r>
      <w:r>
        <w:rPr>
          <w:rStyle w:val="a9"/>
          <w:rFonts w:cs="Times New Roman"/>
          <w:szCs w:val="28"/>
        </w:rPr>
        <w:footnoteReference w:id="5"/>
      </w:r>
      <w:r w:rsidR="00212337" w:rsidRPr="00212337">
        <w:rPr>
          <w:noProof/>
          <w:lang w:eastAsia="ru-RU"/>
        </w:rPr>
        <w:t xml:space="preserve"> </w:t>
      </w:r>
    </w:p>
    <w:p w:rsidR="005E4453" w:rsidRPr="00A00BF0" w:rsidRDefault="005E4453" w:rsidP="005E4453">
      <w:pPr>
        <w:pStyle w:val="a3"/>
        <w:numPr>
          <w:ilvl w:val="0"/>
          <w:numId w:val="4"/>
        </w:numPr>
        <w:rPr>
          <w:rFonts w:cs="Times New Roman"/>
          <w:b/>
          <w:szCs w:val="28"/>
        </w:rPr>
      </w:pPr>
      <w:proofErr w:type="spellStart"/>
      <w:r w:rsidRPr="00E93B2D">
        <w:rPr>
          <w:rFonts w:cs="Times New Roman"/>
          <w:b/>
          <w:szCs w:val="28"/>
          <w:lang w:val="en-US"/>
        </w:rPr>
        <w:t>PhoneGap</w:t>
      </w:r>
      <w:proofErr w:type="spellEnd"/>
      <w:r w:rsidRPr="00E93B2D">
        <w:rPr>
          <w:rFonts w:cs="Times New Roman"/>
          <w:b/>
          <w:szCs w:val="28"/>
        </w:rPr>
        <w:t xml:space="preserve">. </w:t>
      </w:r>
      <w:r>
        <w:rPr>
          <w:rFonts w:cs="Times New Roman"/>
          <w:szCs w:val="28"/>
          <w:lang w:val="en-US"/>
        </w:rPr>
        <w:t>JavaScript</w:t>
      </w:r>
      <w:r w:rsidRPr="00E93B2D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HTML</w:t>
      </w:r>
      <w:r w:rsidRPr="00E93B2D">
        <w:rPr>
          <w:rFonts w:cs="Times New Roman"/>
          <w:szCs w:val="28"/>
        </w:rPr>
        <w:t>5/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</w:rPr>
        <w:t xml:space="preserve">. Приложения, написанные с использованием данного инструмента, являются, по сути, простыми </w:t>
      </w:r>
      <w:proofErr w:type="spellStart"/>
      <w:r>
        <w:rPr>
          <w:rFonts w:cs="Times New Roman"/>
          <w:szCs w:val="28"/>
        </w:rPr>
        <w:t>браузерными</w:t>
      </w:r>
      <w:proofErr w:type="spellEnd"/>
      <w:r>
        <w:rPr>
          <w:rFonts w:cs="Times New Roman"/>
          <w:szCs w:val="28"/>
        </w:rPr>
        <w:t xml:space="preserve"> приложениями, </w:t>
      </w:r>
      <w:r w:rsidR="00510E70">
        <w:rPr>
          <w:rFonts w:cs="Times New Roman"/>
          <w:szCs w:val="28"/>
        </w:rPr>
        <w:t xml:space="preserve">для написания </w:t>
      </w:r>
      <w:proofErr w:type="spellStart"/>
      <w:r w:rsidR="00510E70">
        <w:rPr>
          <w:rFonts w:cs="Times New Roman"/>
          <w:szCs w:val="28"/>
        </w:rPr>
        <w:t>котоых</w:t>
      </w:r>
      <w:proofErr w:type="spellEnd"/>
      <w:r w:rsidR="00510E70">
        <w:rPr>
          <w:rFonts w:cs="Times New Roman"/>
          <w:szCs w:val="28"/>
        </w:rPr>
        <w:t xml:space="preserve"> не требуется знание </w:t>
      </w:r>
      <w:r w:rsidR="00510E70" w:rsidRPr="00510E70">
        <w:rPr>
          <w:rFonts w:cs="Times New Roman"/>
          <w:szCs w:val="28"/>
        </w:rPr>
        <w:t>“</w:t>
      </w:r>
      <w:r w:rsidR="00510E70">
        <w:rPr>
          <w:rFonts w:cs="Times New Roman"/>
          <w:szCs w:val="28"/>
        </w:rPr>
        <w:t>родных</w:t>
      </w:r>
      <w:r w:rsidR="00510E70" w:rsidRPr="00510E70">
        <w:rPr>
          <w:rFonts w:cs="Times New Roman"/>
          <w:szCs w:val="28"/>
        </w:rPr>
        <w:t>”</w:t>
      </w:r>
      <w:r w:rsidR="00510E70">
        <w:rPr>
          <w:rFonts w:cs="Times New Roman"/>
          <w:szCs w:val="28"/>
        </w:rPr>
        <w:t xml:space="preserve"> языков программирования</w:t>
      </w:r>
      <w:r>
        <w:rPr>
          <w:rFonts w:cs="Times New Roman"/>
          <w:szCs w:val="28"/>
        </w:rPr>
        <w:t>.</w:t>
      </w:r>
      <w:r w:rsidRPr="00E93B2D"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Решение явл</w:t>
      </w:r>
      <w:r w:rsidR="009F7E4F">
        <w:rPr>
          <w:rFonts w:cs="Times New Roman"/>
          <w:szCs w:val="28"/>
        </w:rPr>
        <w:t>яется бесплатным</w:t>
      </w:r>
      <w:r w:rsidRPr="00E93B2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spellStart"/>
      <w:r w:rsidR="009F7E4F">
        <w:rPr>
          <w:rFonts w:cs="Times New Roman"/>
          <w:szCs w:val="28"/>
          <w:lang w:val="en-US"/>
        </w:rPr>
        <w:t>PhoneGap</w:t>
      </w:r>
      <w:proofErr w:type="spellEnd"/>
      <w:r w:rsidR="00510E70">
        <w:rPr>
          <w:rFonts w:cs="Times New Roman"/>
          <w:szCs w:val="28"/>
        </w:rPr>
        <w:t xml:space="preserve"> также</w:t>
      </w:r>
      <w:r w:rsidR="009F7E4F" w:rsidRPr="009F7E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может применяться для создания </w:t>
      </w:r>
      <w:r w:rsidR="008C5B4B">
        <w:rPr>
          <w:rFonts w:cs="Times New Roman"/>
          <w:szCs w:val="28"/>
        </w:rPr>
        <w:t xml:space="preserve">приложений на </w:t>
      </w:r>
      <w:r w:rsidR="009F7E4F">
        <w:rPr>
          <w:rFonts w:cs="Times New Roman"/>
          <w:szCs w:val="28"/>
          <w:lang w:val="en-US"/>
        </w:rPr>
        <w:t>BlackBerry</w:t>
      </w:r>
      <w:r w:rsidRPr="00A00BF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Windows</w:t>
      </w:r>
      <w:r w:rsidRPr="00A00B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Phone</w:t>
      </w:r>
      <w:r w:rsidRPr="00A00B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других платформ</w:t>
      </w:r>
      <w:r w:rsidR="00510E70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>.</w:t>
      </w:r>
    </w:p>
    <w:p w:rsidR="005E4453" w:rsidRPr="005E4453" w:rsidRDefault="005E4453" w:rsidP="00212337">
      <w:pPr>
        <w:ind w:left="705"/>
        <w:jc w:val="center"/>
        <w:rPr>
          <w:rFonts w:cs="Times New Roman"/>
          <w:b/>
          <w:szCs w:val="28"/>
        </w:rPr>
      </w:pPr>
    </w:p>
    <w:p w:rsidR="005F6408" w:rsidRPr="004B006A" w:rsidRDefault="005F6408" w:rsidP="00A00BF0">
      <w:pPr>
        <w:ind w:left="705"/>
        <w:rPr>
          <w:rFonts w:cs="Times New Roman"/>
          <w:szCs w:val="28"/>
        </w:rPr>
      </w:pPr>
    </w:p>
    <w:p w:rsidR="00D752A8" w:rsidRPr="004B006A" w:rsidRDefault="00D752A8">
      <w:pPr>
        <w:rPr>
          <w:rFonts w:cs="Times New Roman"/>
          <w:szCs w:val="28"/>
        </w:rPr>
      </w:pPr>
      <w:r w:rsidRPr="004B006A">
        <w:rPr>
          <w:rFonts w:cs="Times New Roman"/>
          <w:szCs w:val="28"/>
        </w:rPr>
        <w:br w:type="page"/>
      </w:r>
    </w:p>
    <w:p w:rsidR="00D752A8" w:rsidRDefault="00AD75B8">
      <w:pPr>
        <w:pStyle w:val="1"/>
        <w:rPr>
          <w:ins w:id="55" w:author="Aleksei Zhakov" w:date="2014-01-10T13:29:00Z"/>
        </w:rPr>
        <w:pPrChange w:id="56" w:author="Aleksei Zhakov" w:date="2014-01-10T13:22:00Z">
          <w:pPr/>
        </w:pPrChange>
      </w:pPr>
      <w:bookmarkStart w:id="57" w:name="_Toc378075641"/>
      <w:ins w:id="58" w:author="Aleksei Zhakov" w:date="2014-01-10T13:22:00Z">
        <w:r>
          <w:lastRenderedPageBreak/>
          <w:t>ИНСТРУМЕНТЫ ТЕСТИРОВАНИЯ</w:t>
        </w:r>
      </w:ins>
      <w:bookmarkEnd w:id="57"/>
    </w:p>
    <w:p w:rsidR="006D51CB" w:rsidRPr="00632544" w:rsidRDefault="005449B3">
      <w:pPr>
        <w:pStyle w:val="2"/>
        <w:rPr>
          <w:ins w:id="59" w:author="Aleksei Zhakov" w:date="2014-01-10T13:48:00Z"/>
        </w:rPr>
        <w:pPrChange w:id="60" w:author="Aleksei Zhakov" w:date="2014-01-10T13:48:00Z">
          <w:pPr/>
        </w:pPrChange>
      </w:pPr>
      <w:bookmarkStart w:id="61" w:name="_Toc378075642"/>
      <w:ins w:id="62" w:author="Aleksei Zhakov" w:date="2014-01-10T13:48:00Z">
        <w:r>
          <w:rPr>
            <w:lang w:val="en-US"/>
          </w:rPr>
          <w:t>ANDROID</w:t>
        </w:r>
        <w:bookmarkEnd w:id="61"/>
      </w:ins>
    </w:p>
    <w:p w:rsidR="005D3277" w:rsidRDefault="00B06AF5" w:rsidP="0013498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5449B3">
        <w:rPr>
          <w:rFonts w:cs="Times New Roman"/>
          <w:szCs w:val="28"/>
        </w:rPr>
        <w:t xml:space="preserve"> основном, приложения для </w:t>
      </w:r>
      <w:r w:rsidR="005449B3">
        <w:rPr>
          <w:rFonts w:cs="Times New Roman"/>
          <w:szCs w:val="28"/>
          <w:lang w:val="en-US"/>
        </w:rPr>
        <w:t>Android</w:t>
      </w:r>
      <w:r w:rsidR="005449B3" w:rsidRPr="008B271F">
        <w:rPr>
          <w:rFonts w:cs="Times New Roman"/>
          <w:szCs w:val="28"/>
        </w:rPr>
        <w:t xml:space="preserve"> </w:t>
      </w:r>
      <w:r w:rsidR="005449B3">
        <w:rPr>
          <w:rFonts w:cs="Times New Roman"/>
          <w:szCs w:val="28"/>
        </w:rPr>
        <w:t xml:space="preserve">пишутся на </w:t>
      </w:r>
      <w:r w:rsidR="005D3277">
        <w:rPr>
          <w:rFonts w:cs="Times New Roman"/>
          <w:szCs w:val="28"/>
          <w:lang w:val="en-US"/>
        </w:rPr>
        <w:t>Java</w:t>
      </w:r>
      <w:r w:rsidR="005D327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</w:t>
      </w:r>
      <w:r w:rsidR="005449B3">
        <w:rPr>
          <w:rFonts w:cs="Times New Roman"/>
          <w:szCs w:val="28"/>
        </w:rPr>
        <w:t xml:space="preserve">ля проведения модульного тестирования, не связанного с </w:t>
      </w:r>
      <w:r w:rsidR="005449B3">
        <w:rPr>
          <w:rFonts w:cs="Times New Roman"/>
          <w:szCs w:val="28"/>
          <w:lang w:val="en-US"/>
        </w:rPr>
        <w:t>Android</w:t>
      </w:r>
      <w:r w:rsidR="005449B3" w:rsidRPr="008B271F">
        <w:rPr>
          <w:rFonts w:cs="Times New Roman"/>
          <w:szCs w:val="28"/>
        </w:rPr>
        <w:t xml:space="preserve"> </w:t>
      </w:r>
      <w:r w:rsidR="005449B3">
        <w:rPr>
          <w:rFonts w:cs="Times New Roman"/>
          <w:szCs w:val="28"/>
          <w:lang w:val="en-US"/>
        </w:rPr>
        <w:t>API</w:t>
      </w:r>
      <w:r w:rsidR="005449B3" w:rsidRPr="008B271F">
        <w:rPr>
          <w:rFonts w:cs="Times New Roman"/>
          <w:szCs w:val="28"/>
        </w:rPr>
        <w:t xml:space="preserve"> </w:t>
      </w:r>
      <w:r w:rsidR="005449B3">
        <w:rPr>
          <w:rFonts w:cs="Times New Roman"/>
          <w:szCs w:val="28"/>
        </w:rPr>
        <w:t xml:space="preserve">используется </w:t>
      </w:r>
      <w:proofErr w:type="spellStart"/>
      <w:r w:rsidR="005449B3">
        <w:rPr>
          <w:rFonts w:cs="Times New Roman"/>
          <w:szCs w:val="28"/>
        </w:rPr>
        <w:t>фреймворк</w:t>
      </w:r>
      <w:proofErr w:type="spellEnd"/>
      <w:r w:rsidR="005449B3">
        <w:rPr>
          <w:rFonts w:cs="Times New Roman"/>
          <w:szCs w:val="28"/>
        </w:rPr>
        <w:t xml:space="preserve"> </w:t>
      </w:r>
      <w:proofErr w:type="spellStart"/>
      <w:r w:rsidR="005449B3">
        <w:rPr>
          <w:rFonts w:cs="Times New Roman"/>
          <w:szCs w:val="28"/>
          <w:lang w:val="en-US"/>
        </w:rPr>
        <w:t>JUnit</w:t>
      </w:r>
      <w:proofErr w:type="spellEnd"/>
      <w:r w:rsidR="005449B3" w:rsidRPr="008B271F">
        <w:rPr>
          <w:rFonts w:cs="Times New Roman"/>
          <w:szCs w:val="28"/>
        </w:rPr>
        <w:t>.</w:t>
      </w:r>
      <w:r w:rsidR="008B271F">
        <w:rPr>
          <w:rFonts w:cs="Times New Roman"/>
          <w:szCs w:val="28"/>
        </w:rPr>
        <w:t xml:space="preserve"> Для проведения тестирования, связанного с </w:t>
      </w:r>
      <w:r w:rsidR="008B271F">
        <w:rPr>
          <w:rFonts w:cs="Times New Roman"/>
          <w:szCs w:val="28"/>
          <w:lang w:val="en-US"/>
        </w:rPr>
        <w:t>Android</w:t>
      </w:r>
      <w:r w:rsidR="008B271F" w:rsidRPr="008B271F">
        <w:rPr>
          <w:rFonts w:cs="Times New Roman"/>
          <w:szCs w:val="28"/>
        </w:rPr>
        <w:t xml:space="preserve"> </w:t>
      </w:r>
      <w:r w:rsidR="008B271F">
        <w:rPr>
          <w:rFonts w:cs="Times New Roman"/>
          <w:szCs w:val="28"/>
          <w:lang w:val="en-US"/>
        </w:rPr>
        <w:t>API</w:t>
      </w:r>
      <w:r w:rsidR="008B271F">
        <w:rPr>
          <w:rFonts w:cs="Times New Roman"/>
          <w:szCs w:val="28"/>
        </w:rPr>
        <w:t xml:space="preserve"> и </w:t>
      </w:r>
      <w:r w:rsidR="008B271F">
        <w:rPr>
          <w:rFonts w:cs="Times New Roman"/>
          <w:szCs w:val="28"/>
          <w:lang w:val="en-US"/>
        </w:rPr>
        <w:t>UI</w:t>
      </w:r>
      <w:r w:rsidR="008B271F" w:rsidRPr="008B271F">
        <w:rPr>
          <w:rFonts w:cs="Times New Roman"/>
          <w:szCs w:val="28"/>
        </w:rPr>
        <w:t xml:space="preserve"> </w:t>
      </w:r>
      <w:r w:rsidR="008B271F">
        <w:rPr>
          <w:rFonts w:cs="Times New Roman"/>
          <w:szCs w:val="28"/>
        </w:rPr>
        <w:t>тестирования используются следующие инструменты:</w:t>
      </w:r>
    </w:p>
    <w:p w:rsidR="008B271F" w:rsidRPr="008B271F" w:rsidRDefault="008B271F" w:rsidP="008B271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</w:t>
      </w:r>
      <w:r w:rsidRPr="008B271F">
        <w:rPr>
          <w:rFonts w:cs="Times New Roman"/>
          <w:b/>
          <w:szCs w:val="28"/>
          <w:lang w:val="en-US"/>
        </w:rPr>
        <w:t>android</w:t>
      </w:r>
      <w:r w:rsidRPr="008B271F">
        <w:rPr>
          <w:rFonts w:cs="Times New Roman"/>
          <w:b/>
          <w:szCs w:val="28"/>
        </w:rPr>
        <w:t>.</w:t>
      </w:r>
      <w:r w:rsidRPr="008B271F">
        <w:rPr>
          <w:rFonts w:cs="Times New Roman"/>
          <w:b/>
          <w:szCs w:val="28"/>
          <w:lang w:val="en-US"/>
        </w:rPr>
        <w:t>test</w:t>
      </w:r>
      <w:r w:rsidRPr="008B271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Фреймворк, позволяющий тестировать </w:t>
      </w:r>
      <w:r>
        <w:rPr>
          <w:rFonts w:cs="Times New Roman"/>
          <w:szCs w:val="28"/>
          <w:lang w:val="en-US"/>
        </w:rPr>
        <w:t>UI</w:t>
      </w:r>
      <w:r w:rsidRPr="008B27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связанные с ним классы. Предоставляется в составе </w:t>
      </w:r>
      <w:r>
        <w:rPr>
          <w:rFonts w:cs="Times New Roman"/>
          <w:szCs w:val="28"/>
          <w:lang w:val="en-US"/>
        </w:rPr>
        <w:t>Android</w:t>
      </w:r>
      <w:r w:rsidRPr="008B27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SDK</w:t>
      </w:r>
      <w:r w:rsidRPr="008B271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Позволяет выполнять тестовые сценарии на эмуляторе и реальном устройстве. Данный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базируется на </w:t>
      </w:r>
      <w:proofErr w:type="spellStart"/>
      <w:r>
        <w:rPr>
          <w:rFonts w:cs="Times New Roman"/>
          <w:szCs w:val="28"/>
          <w:lang w:val="en-US"/>
        </w:rPr>
        <w:t>JUnit</w:t>
      </w:r>
      <w:proofErr w:type="spellEnd"/>
      <w:r w:rsidRPr="008B271F">
        <w:rPr>
          <w:rFonts w:cs="Times New Roman"/>
          <w:szCs w:val="28"/>
        </w:rPr>
        <w:t>.</w:t>
      </w:r>
    </w:p>
    <w:p w:rsidR="0013498F" w:rsidRPr="00632544" w:rsidRDefault="008B271F" w:rsidP="0013498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550CC" w:rsidRPr="00632544">
        <w:rPr>
          <w:rFonts w:cs="Times New Roman"/>
          <w:szCs w:val="28"/>
        </w:rPr>
        <w:t xml:space="preserve">- </w:t>
      </w:r>
      <w:proofErr w:type="spellStart"/>
      <w:r w:rsidRPr="008B271F">
        <w:rPr>
          <w:rFonts w:cs="Times New Roman"/>
          <w:b/>
          <w:szCs w:val="28"/>
          <w:lang w:val="en-US"/>
        </w:rPr>
        <w:t>UIAutomat</w:t>
      </w:r>
      <w:r w:rsidR="00C054C6">
        <w:rPr>
          <w:rFonts w:cs="Times New Roman"/>
          <w:b/>
          <w:szCs w:val="28"/>
          <w:lang w:val="en-US"/>
        </w:rPr>
        <w:t>or</w:t>
      </w:r>
      <w:proofErr w:type="spellEnd"/>
      <w:r w:rsidRPr="008B271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Фреймворк для проведения автоматического тестирования </w:t>
      </w:r>
      <w:r>
        <w:rPr>
          <w:rFonts w:cs="Times New Roman"/>
          <w:szCs w:val="28"/>
          <w:lang w:val="en-US"/>
        </w:rPr>
        <w:t>UI</w:t>
      </w:r>
      <w:r w:rsidRPr="008B271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Также предоставляется в составе </w:t>
      </w:r>
      <w:r>
        <w:rPr>
          <w:rFonts w:cs="Times New Roman"/>
          <w:szCs w:val="28"/>
          <w:lang w:val="en-US"/>
        </w:rPr>
        <w:t>Android</w:t>
      </w:r>
      <w:r w:rsidRPr="008B27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SDK</w:t>
      </w:r>
      <w:r w:rsidRPr="008B271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Основной ос</w:t>
      </w:r>
      <w:r w:rsidR="003F22F2">
        <w:rPr>
          <w:rFonts w:cs="Times New Roman"/>
          <w:szCs w:val="28"/>
        </w:rPr>
        <w:t xml:space="preserve">обенностью данного фреймворка – возможность автоматического распознавания </w:t>
      </w:r>
      <w:r w:rsidR="003F22F2">
        <w:rPr>
          <w:rFonts w:cs="Times New Roman"/>
          <w:szCs w:val="28"/>
          <w:lang w:val="en-US"/>
        </w:rPr>
        <w:t>Android</w:t>
      </w:r>
      <w:r w:rsidR="003F22F2" w:rsidRPr="003F22F2">
        <w:rPr>
          <w:rFonts w:cs="Times New Roman"/>
          <w:szCs w:val="28"/>
        </w:rPr>
        <w:t xml:space="preserve"> </w:t>
      </w:r>
      <w:r w:rsidR="003F22F2">
        <w:rPr>
          <w:rFonts w:cs="Times New Roman"/>
          <w:szCs w:val="28"/>
          <w:lang w:val="en-US"/>
        </w:rPr>
        <w:t>UI</w:t>
      </w:r>
      <w:r w:rsidR="003F22F2" w:rsidRPr="003F22F2">
        <w:rPr>
          <w:rFonts w:cs="Times New Roman"/>
          <w:szCs w:val="28"/>
        </w:rPr>
        <w:t xml:space="preserve"> </w:t>
      </w:r>
      <w:r w:rsidR="003F22F2">
        <w:rPr>
          <w:rFonts w:cs="Times New Roman"/>
          <w:szCs w:val="28"/>
        </w:rPr>
        <w:t>элементов. Присутствует возможность запуска сценариев сразу на нескольких тестовых устройствах.</w:t>
      </w:r>
    </w:p>
    <w:p w:rsidR="003F22F2" w:rsidRDefault="003F22F2" w:rsidP="003F22F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B06AF5">
        <w:rPr>
          <w:rFonts w:cs="Times New Roman"/>
          <w:szCs w:val="28"/>
        </w:rPr>
        <w:t xml:space="preserve"> </w:t>
      </w:r>
      <w:r w:rsidR="00B06AF5">
        <w:rPr>
          <w:rFonts w:cs="Times New Roman"/>
          <w:szCs w:val="28"/>
          <w:lang w:val="en-US"/>
        </w:rPr>
        <w:t>SDK</w:t>
      </w:r>
      <w:r w:rsidR="00B06AF5" w:rsidRPr="008B271F">
        <w:rPr>
          <w:rFonts w:cs="Times New Roman"/>
          <w:szCs w:val="28"/>
        </w:rPr>
        <w:t xml:space="preserve"> </w:t>
      </w:r>
      <w:r w:rsidR="00B06AF5">
        <w:rPr>
          <w:rFonts w:cs="Times New Roman"/>
          <w:szCs w:val="28"/>
        </w:rPr>
        <w:t xml:space="preserve">имеется эмулятор устройств </w:t>
      </w:r>
      <w:r w:rsidR="00B06AF5">
        <w:rPr>
          <w:rFonts w:cs="Times New Roman"/>
          <w:szCs w:val="28"/>
          <w:lang w:val="en-US"/>
        </w:rPr>
        <w:t>Android</w:t>
      </w:r>
      <w:r w:rsidR="00B06AF5" w:rsidRPr="008B271F">
        <w:rPr>
          <w:rFonts w:cs="Times New Roman"/>
          <w:szCs w:val="28"/>
        </w:rPr>
        <w:t xml:space="preserve">. </w:t>
      </w:r>
      <w:r w:rsidR="00B06AF5">
        <w:rPr>
          <w:rFonts w:cs="Times New Roman"/>
          <w:szCs w:val="28"/>
        </w:rPr>
        <w:t xml:space="preserve">Скорость его работы весьма низкая, поэтому имеет смысл использовать сторонние реализации, а именно: </w:t>
      </w:r>
    </w:p>
    <w:p w:rsidR="003F22F2" w:rsidRPr="00632544" w:rsidRDefault="003F22F2" w:rsidP="00883125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632544">
        <w:rPr>
          <w:rFonts w:cs="Times New Roman"/>
          <w:szCs w:val="28"/>
          <w:lang w:val="en-US"/>
        </w:rPr>
        <w:t>-</w:t>
      </w:r>
      <w:r w:rsidR="00B06AF5">
        <w:rPr>
          <w:rFonts w:cs="Times New Roman"/>
          <w:szCs w:val="28"/>
          <w:lang w:val="en-US"/>
        </w:rPr>
        <w:t>Android</w:t>
      </w:r>
      <w:r w:rsidR="00B06AF5" w:rsidRPr="00632544">
        <w:rPr>
          <w:rFonts w:cs="Times New Roman"/>
          <w:szCs w:val="28"/>
          <w:lang w:val="en-US"/>
        </w:rPr>
        <w:t>-</w:t>
      </w:r>
      <w:r w:rsidR="00B06AF5">
        <w:rPr>
          <w:rFonts w:cs="Times New Roman"/>
          <w:szCs w:val="28"/>
          <w:lang w:val="en-US"/>
        </w:rPr>
        <w:t>x</w:t>
      </w:r>
      <w:r w:rsidRPr="00632544">
        <w:rPr>
          <w:rFonts w:cs="Times New Roman"/>
          <w:szCs w:val="28"/>
          <w:lang w:val="en-US"/>
        </w:rPr>
        <w:t>86</w:t>
      </w:r>
      <w:r w:rsidR="00B06AF5" w:rsidRPr="00632544">
        <w:rPr>
          <w:rFonts w:cs="Times New Roman"/>
          <w:szCs w:val="28"/>
          <w:lang w:val="en-US"/>
        </w:rPr>
        <w:t xml:space="preserve"> </w:t>
      </w:r>
    </w:p>
    <w:p w:rsidR="003F22F2" w:rsidRPr="00632544" w:rsidRDefault="003F22F2" w:rsidP="00883125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632544">
        <w:rPr>
          <w:rFonts w:cs="Times New Roman"/>
          <w:szCs w:val="28"/>
          <w:lang w:val="en-US"/>
        </w:rPr>
        <w:t>-</w:t>
      </w:r>
      <w:proofErr w:type="spellStart"/>
      <w:r w:rsidR="00B06AF5">
        <w:rPr>
          <w:rFonts w:cs="Times New Roman"/>
          <w:szCs w:val="28"/>
          <w:lang w:val="en-US"/>
        </w:rPr>
        <w:t>AndroVM</w:t>
      </w:r>
      <w:proofErr w:type="spellEnd"/>
    </w:p>
    <w:p w:rsidR="003F22F2" w:rsidRPr="00632544" w:rsidRDefault="003F22F2" w:rsidP="00883125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632544">
        <w:rPr>
          <w:rFonts w:cs="Times New Roman"/>
          <w:szCs w:val="28"/>
          <w:lang w:val="en-US"/>
        </w:rPr>
        <w:t>-</w:t>
      </w:r>
      <w:proofErr w:type="spellStart"/>
      <w:r w:rsidR="00B06AF5">
        <w:rPr>
          <w:rFonts w:cs="Times New Roman"/>
          <w:szCs w:val="28"/>
          <w:lang w:val="en-US"/>
        </w:rPr>
        <w:t>Genymotion</w:t>
      </w:r>
      <w:proofErr w:type="spellEnd"/>
    </w:p>
    <w:p w:rsidR="005449B3" w:rsidRPr="00632544" w:rsidRDefault="003F22F2" w:rsidP="00883125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632544">
        <w:rPr>
          <w:rFonts w:cs="Times New Roman"/>
          <w:szCs w:val="28"/>
          <w:lang w:val="en-US"/>
        </w:rPr>
        <w:t>-</w:t>
      </w:r>
      <w:proofErr w:type="spellStart"/>
      <w:r w:rsidR="00B06AF5">
        <w:rPr>
          <w:rFonts w:cs="Times New Roman"/>
          <w:szCs w:val="28"/>
          <w:lang w:val="en-US"/>
        </w:rPr>
        <w:t>Manymo</w:t>
      </w:r>
      <w:proofErr w:type="spellEnd"/>
      <w:r w:rsidR="00B06AF5" w:rsidRPr="00632544">
        <w:rPr>
          <w:rFonts w:cs="Times New Roman"/>
          <w:szCs w:val="28"/>
          <w:lang w:val="en-US"/>
        </w:rPr>
        <w:t>.</w:t>
      </w:r>
    </w:p>
    <w:p w:rsidR="00B06AF5" w:rsidRPr="00632544" w:rsidRDefault="00311B97" w:rsidP="00311B97">
      <w:pPr>
        <w:pStyle w:val="2"/>
      </w:pPr>
      <w:bookmarkStart w:id="63" w:name="_Toc378075643"/>
      <w:proofErr w:type="gramStart"/>
      <w:r>
        <w:rPr>
          <w:lang w:val="en-US"/>
        </w:rPr>
        <w:t>iOS</w:t>
      </w:r>
      <w:bookmarkEnd w:id="63"/>
      <w:proofErr w:type="gramEnd"/>
    </w:p>
    <w:p w:rsidR="00311B97" w:rsidRPr="00632544" w:rsidRDefault="00311B97" w:rsidP="00311B97">
      <w:r w:rsidRPr="00632544">
        <w:tab/>
      </w:r>
      <w:r>
        <w:t xml:space="preserve">Приложения для </w:t>
      </w:r>
      <w:r>
        <w:rPr>
          <w:lang w:val="en-US"/>
        </w:rPr>
        <w:t>iOS</w:t>
      </w:r>
      <w:r w:rsidRPr="00311B97">
        <w:t xml:space="preserve"> </w:t>
      </w:r>
      <w:r>
        <w:t xml:space="preserve">в основном пишутся на </w:t>
      </w:r>
      <w:r>
        <w:rPr>
          <w:lang w:val="en-US"/>
        </w:rPr>
        <w:t>Objective</w:t>
      </w:r>
      <w:r w:rsidRPr="00311B97">
        <w:t xml:space="preserve"> </w:t>
      </w:r>
      <w:r>
        <w:rPr>
          <w:lang w:val="en-US"/>
        </w:rPr>
        <w:t>C</w:t>
      </w:r>
      <w:r>
        <w:t xml:space="preserve">. Средством </w:t>
      </w:r>
      <w:r>
        <w:rPr>
          <w:lang w:val="en-US"/>
        </w:rPr>
        <w:t>unit</w:t>
      </w:r>
      <w:r w:rsidRPr="00311B97">
        <w:t xml:space="preserve"> </w:t>
      </w:r>
      <w:r>
        <w:t xml:space="preserve">тестирования, предоставляемым в составе </w:t>
      </w:r>
      <w:r>
        <w:rPr>
          <w:lang w:val="en-US"/>
        </w:rPr>
        <w:t>SDK</w:t>
      </w:r>
      <w:r>
        <w:t xml:space="preserve">, является </w:t>
      </w:r>
      <w:proofErr w:type="spellStart"/>
      <w:r w:rsidR="002550CC">
        <w:rPr>
          <w:lang w:val="en-US"/>
        </w:rPr>
        <w:t>SenTestingKit</w:t>
      </w:r>
      <w:proofErr w:type="spellEnd"/>
      <w:r w:rsidR="002550CC" w:rsidRPr="002550CC">
        <w:t xml:space="preserve"> </w:t>
      </w:r>
      <w:r w:rsidR="002550CC">
        <w:t>–</w:t>
      </w:r>
      <w:r w:rsidR="002550CC" w:rsidRPr="002550CC">
        <w:t xml:space="preserve"> </w:t>
      </w:r>
      <w:proofErr w:type="spellStart"/>
      <w:r w:rsidR="002550CC">
        <w:t>фреймворк</w:t>
      </w:r>
      <w:proofErr w:type="spellEnd"/>
      <w:r w:rsidR="002550CC">
        <w:t xml:space="preserve">, включенный в состав </w:t>
      </w:r>
      <w:r w:rsidR="002550CC">
        <w:rPr>
          <w:lang w:val="en-US"/>
        </w:rPr>
        <w:t>Xcode</w:t>
      </w:r>
      <w:r w:rsidRPr="00311B97">
        <w:t>.</w:t>
      </w:r>
    </w:p>
    <w:p w:rsidR="002550CC" w:rsidRPr="00E8106F" w:rsidRDefault="002550CC" w:rsidP="002550CC">
      <w:pPr>
        <w:ind w:firstLine="708"/>
        <w:rPr>
          <w:szCs w:val="28"/>
        </w:rPr>
      </w:pPr>
      <w:r w:rsidRPr="002550CC">
        <w:rPr>
          <w:b/>
          <w:bCs/>
          <w:szCs w:val="28"/>
          <w:bdr w:val="none" w:sz="0" w:space="0" w:color="auto" w:frame="1"/>
          <w:shd w:val="clear" w:color="auto" w:fill="FFFFFF"/>
        </w:rPr>
        <w:t>- UIAutomation</w:t>
      </w:r>
      <w:r w:rsidRPr="002550CC">
        <w:rPr>
          <w:rStyle w:val="apple-converted-space"/>
          <w:rFonts w:cs="Times New Roman"/>
          <w:szCs w:val="28"/>
          <w:shd w:val="clear" w:color="auto" w:fill="FFFFFF"/>
        </w:rPr>
        <w:t> –</w:t>
      </w:r>
      <w:r w:rsidR="008B3E41" w:rsidRPr="008B3E41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r w:rsidRPr="002550CC">
        <w:rPr>
          <w:rStyle w:val="apple-converted-space"/>
          <w:rFonts w:cs="Times New Roman"/>
          <w:szCs w:val="28"/>
          <w:shd w:val="clear" w:color="auto" w:fill="FFFFFF"/>
        </w:rPr>
        <w:t xml:space="preserve">решение от </w:t>
      </w:r>
      <w:r w:rsidRPr="002550CC">
        <w:rPr>
          <w:rStyle w:val="apple-converted-space"/>
          <w:rFonts w:cs="Times New Roman"/>
          <w:szCs w:val="28"/>
          <w:shd w:val="clear" w:color="auto" w:fill="FFFFFF"/>
          <w:lang w:val="en-US"/>
        </w:rPr>
        <w:t>Apple</w:t>
      </w:r>
      <w:r w:rsidRPr="002550CC">
        <w:rPr>
          <w:rStyle w:val="apple-converted-space"/>
          <w:rFonts w:cs="Times New Roman"/>
          <w:szCs w:val="28"/>
          <w:shd w:val="clear" w:color="auto" w:fill="FFFFFF"/>
        </w:rPr>
        <w:t xml:space="preserve">, </w:t>
      </w:r>
      <w:r w:rsidRPr="002550CC">
        <w:rPr>
          <w:szCs w:val="28"/>
        </w:rPr>
        <w:t>которое позволяет выполнять написанные на JavaScript тестовые сценарии. Позволяет проводить функциональное тестирование</w:t>
      </w:r>
      <w:r w:rsidR="008C5B4B">
        <w:rPr>
          <w:szCs w:val="28"/>
        </w:rPr>
        <w:t>. Решение</w:t>
      </w:r>
      <w:r w:rsidRPr="002550CC">
        <w:rPr>
          <w:szCs w:val="28"/>
        </w:rPr>
        <w:t xml:space="preserve"> бесплатное</w:t>
      </w:r>
      <w:r w:rsidR="008B3E41" w:rsidRPr="00E8106F">
        <w:rPr>
          <w:szCs w:val="28"/>
        </w:rPr>
        <w:t xml:space="preserve">, </w:t>
      </w:r>
      <w:r w:rsidR="008B3E41">
        <w:rPr>
          <w:szCs w:val="28"/>
        </w:rPr>
        <w:t xml:space="preserve">предоставляется в составе </w:t>
      </w:r>
      <w:r w:rsidR="008B3E41">
        <w:rPr>
          <w:szCs w:val="28"/>
          <w:lang w:val="en-US"/>
        </w:rPr>
        <w:t>SDK</w:t>
      </w:r>
      <w:r w:rsidRPr="002550CC">
        <w:rPr>
          <w:szCs w:val="28"/>
        </w:rPr>
        <w:t>.</w:t>
      </w:r>
    </w:p>
    <w:p w:rsidR="008B3E41" w:rsidRPr="00E8106F" w:rsidRDefault="008B3E41" w:rsidP="002550CC">
      <w:pPr>
        <w:ind w:firstLine="708"/>
        <w:rPr>
          <w:szCs w:val="28"/>
        </w:rPr>
      </w:pPr>
      <w:r>
        <w:rPr>
          <w:szCs w:val="28"/>
        </w:rPr>
        <w:lastRenderedPageBreak/>
        <w:t xml:space="preserve">В составе </w:t>
      </w:r>
      <w:r>
        <w:rPr>
          <w:szCs w:val="28"/>
          <w:lang w:val="en-US"/>
        </w:rPr>
        <w:t>SDK</w:t>
      </w:r>
      <w:r w:rsidRPr="008B3E41">
        <w:rPr>
          <w:szCs w:val="28"/>
        </w:rPr>
        <w:t xml:space="preserve"> </w:t>
      </w:r>
      <w:r>
        <w:rPr>
          <w:szCs w:val="28"/>
        </w:rPr>
        <w:t xml:space="preserve">предоставляется также симулятор </w:t>
      </w:r>
      <w:r>
        <w:rPr>
          <w:szCs w:val="28"/>
          <w:lang w:val="en-US"/>
        </w:rPr>
        <w:t>iPhone</w:t>
      </w:r>
      <w:r w:rsidRPr="008B3E41">
        <w:rPr>
          <w:szCs w:val="28"/>
        </w:rPr>
        <w:t xml:space="preserve">, </w:t>
      </w:r>
      <w:r>
        <w:rPr>
          <w:szCs w:val="28"/>
        </w:rPr>
        <w:t xml:space="preserve">имитирующий внешний вид устройства. </w:t>
      </w:r>
      <w:r w:rsidR="00E8106F">
        <w:rPr>
          <w:szCs w:val="28"/>
        </w:rPr>
        <w:t xml:space="preserve">Симулятор </w:t>
      </w:r>
      <w:r w:rsidR="00E8106F">
        <w:rPr>
          <w:szCs w:val="28"/>
          <w:lang w:val="en-US"/>
        </w:rPr>
        <w:t>iPhone</w:t>
      </w:r>
      <w:r w:rsidR="00E8106F" w:rsidRPr="00E8106F">
        <w:rPr>
          <w:szCs w:val="28"/>
        </w:rPr>
        <w:t xml:space="preserve"> </w:t>
      </w:r>
      <w:r w:rsidR="00E8106F">
        <w:rPr>
          <w:szCs w:val="28"/>
        </w:rPr>
        <w:t xml:space="preserve">является слабым инструментом тестирования, поэтому </w:t>
      </w:r>
      <w:r w:rsidR="00E8106F">
        <w:rPr>
          <w:szCs w:val="28"/>
          <w:lang w:val="en-US"/>
        </w:rPr>
        <w:t>Apple</w:t>
      </w:r>
      <w:r w:rsidR="00E8106F" w:rsidRPr="00E8106F">
        <w:rPr>
          <w:szCs w:val="28"/>
        </w:rPr>
        <w:t xml:space="preserve"> </w:t>
      </w:r>
      <w:r w:rsidR="00E8106F">
        <w:rPr>
          <w:szCs w:val="28"/>
        </w:rPr>
        <w:t>рекомендует тестировать мобильные приложения на реальных устройствах.</w:t>
      </w:r>
    </w:p>
    <w:p w:rsidR="008B3E41" w:rsidRDefault="008B3E41" w:rsidP="008B3E41">
      <w:pPr>
        <w:pStyle w:val="2"/>
      </w:pPr>
      <w:bookmarkStart w:id="64" w:name="_Toc378075644"/>
      <w:r>
        <w:t>КРОСПЛАТФОРМЕННЫЕ СРЕДСТВА</w:t>
      </w:r>
      <w:bookmarkEnd w:id="64"/>
    </w:p>
    <w:p w:rsidR="008B3E41" w:rsidRDefault="008B3E41" w:rsidP="008B3E41">
      <w:r w:rsidRPr="003D08AF">
        <w:tab/>
      </w:r>
      <w:proofErr w:type="spellStart"/>
      <w:proofErr w:type="gramStart"/>
      <w:r w:rsidRPr="003D08AF">
        <w:rPr>
          <w:b/>
          <w:lang w:val="en-US"/>
        </w:rPr>
        <w:t>Xamarin</w:t>
      </w:r>
      <w:proofErr w:type="spellEnd"/>
      <w:r w:rsidRPr="003D08AF">
        <w:t>.</w:t>
      </w:r>
      <w:proofErr w:type="gramEnd"/>
      <w:r w:rsidRPr="003D08AF">
        <w:t xml:space="preserve"> Для написания приложений под этой платформой используется </w:t>
      </w:r>
      <w:r w:rsidRPr="003D08AF">
        <w:rPr>
          <w:lang w:val="en-US"/>
        </w:rPr>
        <w:t>C</w:t>
      </w:r>
      <w:r w:rsidRPr="003D08AF">
        <w:t xml:space="preserve">#. Фреймворк для </w:t>
      </w:r>
      <w:r w:rsidRPr="003D08AF">
        <w:rPr>
          <w:lang w:val="en-US"/>
        </w:rPr>
        <w:t>Unit</w:t>
      </w:r>
      <w:r w:rsidRPr="003D08AF">
        <w:t xml:space="preserve"> тестирования</w:t>
      </w:r>
      <w:r w:rsidR="003D08AF" w:rsidRPr="003D08AF">
        <w:t xml:space="preserve"> </w:t>
      </w:r>
      <w:r w:rsidR="003D08AF">
        <w:t xml:space="preserve">модулей без </w:t>
      </w:r>
      <w:r w:rsidR="003D08AF">
        <w:rPr>
          <w:lang w:val="en-US"/>
        </w:rPr>
        <w:t>API</w:t>
      </w:r>
      <w:r w:rsidR="003D08AF" w:rsidRPr="003D08AF">
        <w:t xml:space="preserve"> </w:t>
      </w:r>
      <w:r w:rsidR="003D08AF">
        <w:t>целевых платформ</w:t>
      </w:r>
      <w:r w:rsidRPr="003D08AF">
        <w:t xml:space="preserve"> </w:t>
      </w:r>
      <w:r w:rsidR="003D08AF">
        <w:t>–</w:t>
      </w:r>
      <w:r w:rsidRPr="003D08AF">
        <w:t xml:space="preserve"> </w:t>
      </w:r>
      <w:proofErr w:type="spellStart"/>
      <w:r w:rsidR="003D08AF">
        <w:rPr>
          <w:lang w:val="en-US"/>
        </w:rPr>
        <w:t>NUnit</w:t>
      </w:r>
      <w:proofErr w:type="spellEnd"/>
      <w:r w:rsidR="003D08AF" w:rsidRPr="003D08AF">
        <w:t>.</w:t>
      </w:r>
      <w:r w:rsidR="003D08AF">
        <w:t xml:space="preserve"> Тестирование </w:t>
      </w:r>
      <w:r w:rsidR="003D08AF">
        <w:rPr>
          <w:lang w:val="en-US"/>
        </w:rPr>
        <w:t>UI</w:t>
      </w:r>
      <w:r w:rsidR="003D08AF" w:rsidRPr="003D08AF">
        <w:t xml:space="preserve"> </w:t>
      </w:r>
      <w:r w:rsidR="003D08AF">
        <w:t>и связанных с ним классов должно проводиться с помощью инструментов целевых платформ.</w:t>
      </w:r>
    </w:p>
    <w:p w:rsidR="003D08AF" w:rsidRPr="003D08AF" w:rsidRDefault="003D08AF" w:rsidP="008B3E41">
      <w:pPr>
        <w:rPr>
          <w:ins w:id="65" w:author="Aleksei Zhakov" w:date="2014-01-10T13:22:00Z"/>
        </w:rPr>
      </w:pPr>
      <w:r>
        <w:tab/>
      </w:r>
      <w:proofErr w:type="spellStart"/>
      <w:proofErr w:type="gramStart"/>
      <w:r w:rsidRPr="00E93B2D">
        <w:rPr>
          <w:rFonts w:cs="Times New Roman"/>
          <w:b/>
          <w:szCs w:val="28"/>
          <w:lang w:val="en-US"/>
        </w:rPr>
        <w:t>PhoneGap</w:t>
      </w:r>
      <w:proofErr w:type="spellEnd"/>
      <w:r>
        <w:rPr>
          <w:rFonts w:cs="Times New Roman"/>
          <w:b/>
          <w:szCs w:val="28"/>
        </w:rPr>
        <w:t>.</w:t>
      </w:r>
      <w:proofErr w:type="gramEnd"/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Для проведения тестирования приложений для этой платформы достаточно наличия браузера и отладчика </w:t>
      </w:r>
      <w:r>
        <w:rPr>
          <w:rFonts w:cs="Times New Roman"/>
          <w:szCs w:val="28"/>
          <w:lang w:val="en-US"/>
        </w:rPr>
        <w:t>JavaScript</w:t>
      </w:r>
      <w:r w:rsidRPr="003D08A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так как приложения, разработанные на данной платформе являются браузерными и не могут использовать нативные возможности устройства.</w:t>
      </w:r>
    </w:p>
    <w:p w:rsidR="005542A2" w:rsidRPr="00C054C6" w:rsidRDefault="006D51CB" w:rsidP="00632544">
      <w:ins w:id="66" w:author="Aleksei Zhakov" w:date="2014-01-10T13:29:00Z">
        <w:r>
          <w:br w:type="page"/>
        </w:r>
      </w:ins>
    </w:p>
    <w:p w:rsidR="00E8106F" w:rsidRDefault="00E8106F" w:rsidP="00E8106F">
      <w:pPr>
        <w:pStyle w:val="1"/>
      </w:pPr>
      <w:bookmarkStart w:id="67" w:name="_Toc378075645"/>
      <w:r>
        <w:lastRenderedPageBreak/>
        <w:t>РАЗРАБОТКА И ТЕСТИРОВАНИЕ ПРИМЕРОВ</w:t>
      </w:r>
      <w:bookmarkEnd w:id="67"/>
    </w:p>
    <w:p w:rsidR="00DF5C80" w:rsidRPr="00DF5C80" w:rsidRDefault="00E8106F" w:rsidP="00E8106F">
      <w:r>
        <w:tab/>
        <w:t xml:space="preserve">В качестве платформы для написания тестовых примеров я выбрал </w:t>
      </w:r>
      <w:r>
        <w:rPr>
          <w:lang w:val="en-US"/>
        </w:rPr>
        <w:t>Android</w:t>
      </w:r>
      <w:r w:rsidRPr="00E8106F">
        <w:t xml:space="preserve">, </w:t>
      </w:r>
      <w:r>
        <w:t>т.к. у меня есть устройство для п</w:t>
      </w:r>
      <w:r w:rsidR="000E7B8A">
        <w:t xml:space="preserve">роведения ручного тестирования и </w:t>
      </w:r>
      <w:r w:rsidR="00584807">
        <w:t>в дальнейшем мне бы хотелось заняться разработкой приложений именно для этой платформы</w:t>
      </w:r>
      <w:r w:rsidR="00416281" w:rsidRPr="00416281">
        <w:t>.</w:t>
      </w:r>
    </w:p>
    <w:p w:rsidR="00DF5C80" w:rsidRDefault="00DF5C80" w:rsidP="00DF5C80">
      <w:pPr>
        <w:pStyle w:val="2"/>
      </w:pPr>
      <w:bookmarkStart w:id="68" w:name="_Toc378075646"/>
      <w:r>
        <w:t>Первое приложение</w:t>
      </w:r>
      <w:bookmarkEnd w:id="68"/>
    </w:p>
    <w:p w:rsidR="003A60FF" w:rsidRPr="002A7E8F" w:rsidRDefault="00DF5C80" w:rsidP="003A60FF">
      <w:pPr>
        <w:jc w:val="center"/>
      </w:pPr>
      <w:commentRangeStart w:id="69"/>
      <w:r>
        <w:t>Сумма двух чисел</w:t>
      </w:r>
      <w:commentRangeEnd w:id="69"/>
      <w:r w:rsidR="001B2DEA">
        <w:rPr>
          <w:rStyle w:val="af2"/>
        </w:rPr>
        <w:commentReference w:id="69"/>
      </w:r>
    </w:p>
    <w:p w:rsidR="00A654A9" w:rsidRPr="00A654A9" w:rsidRDefault="00A654A9" w:rsidP="009F631D">
      <w:r w:rsidRPr="002A7E8F">
        <w:tab/>
      </w:r>
      <w:r>
        <w:t xml:space="preserve">Приложение </w:t>
      </w:r>
      <w:r>
        <w:rPr>
          <w:lang w:val="en-US"/>
        </w:rPr>
        <w:t>Test</w:t>
      </w:r>
      <w:r w:rsidRPr="00A654A9">
        <w:t xml:space="preserve">1 </w:t>
      </w:r>
      <w:r>
        <w:t>позволяет быстро сложить два положительных рациональных числа.</w:t>
      </w:r>
      <w:r w:rsidRPr="00A654A9">
        <w:t xml:space="preserve"> </w:t>
      </w:r>
      <w:r>
        <w:t>Вы просто вводите два числа, нажимаете кнопку и получаете результат.</w:t>
      </w:r>
    </w:p>
    <w:p w:rsidR="000E7B8A" w:rsidRDefault="000E7B8A" w:rsidP="000E7B8A">
      <w:r>
        <w:tab/>
        <w:t xml:space="preserve">Данное приложение представляет собой одну </w:t>
      </w:r>
      <w:r>
        <w:rPr>
          <w:lang w:val="en-US"/>
        </w:rPr>
        <w:t>Activity</w:t>
      </w:r>
      <w:r w:rsidRPr="000E7B8A">
        <w:t xml:space="preserve"> </w:t>
      </w:r>
      <w:r>
        <w:t xml:space="preserve">с расположенными на ней четырьмя элементами пользовательского интерфейса: </w:t>
      </w:r>
    </w:p>
    <w:p w:rsidR="000E7B8A" w:rsidRPr="000E7B8A" w:rsidRDefault="000E7B8A" w:rsidP="000E7B8A">
      <w:r>
        <w:tab/>
        <w:t xml:space="preserve">- 2 элемента </w:t>
      </w:r>
      <w:proofErr w:type="spellStart"/>
      <w:r>
        <w:rPr>
          <w:lang w:val="en-US"/>
        </w:rPr>
        <w:t>EditText</w:t>
      </w:r>
      <w:proofErr w:type="spellEnd"/>
      <w:r>
        <w:t xml:space="preserve"> для ввода данных</w:t>
      </w:r>
    </w:p>
    <w:p w:rsidR="000E7B8A" w:rsidRPr="00896505" w:rsidRDefault="000E7B8A" w:rsidP="000E7B8A">
      <w:r>
        <w:tab/>
        <w:t xml:space="preserve">- </w:t>
      </w:r>
      <w:r>
        <w:rPr>
          <w:lang w:val="en-US"/>
        </w:rPr>
        <w:t>Button</w:t>
      </w:r>
      <w:r w:rsidRPr="00896505">
        <w:t xml:space="preserve"> </w:t>
      </w:r>
      <w:r>
        <w:t xml:space="preserve">с надписью </w:t>
      </w:r>
      <w:r>
        <w:rPr>
          <w:lang w:val="en-US"/>
        </w:rPr>
        <w:t>sum</w:t>
      </w:r>
    </w:p>
    <w:p w:rsidR="000E7B8A" w:rsidRDefault="000E7B8A" w:rsidP="000E7B8A">
      <w:r w:rsidRPr="00896505">
        <w:tab/>
        <w:t xml:space="preserve">- </w:t>
      </w:r>
      <w:proofErr w:type="spellStart"/>
      <w:r>
        <w:rPr>
          <w:lang w:val="en-US"/>
        </w:rPr>
        <w:t>EditText</w:t>
      </w:r>
      <w:proofErr w:type="spellEnd"/>
      <w:r w:rsidRPr="00896505">
        <w:t xml:space="preserve"> </w:t>
      </w:r>
      <w:r>
        <w:t>для выходных данных</w:t>
      </w:r>
    </w:p>
    <w:p w:rsidR="000E7B8A" w:rsidRPr="00896505" w:rsidRDefault="000E7B8A" w:rsidP="000E7B8A">
      <w:r>
        <w:tab/>
        <w:t xml:space="preserve">При нажатии на кнопку </w:t>
      </w:r>
      <w:r>
        <w:rPr>
          <w:lang w:val="en-US"/>
        </w:rPr>
        <w:t>sum</w:t>
      </w:r>
      <w:r w:rsidRPr="000E7B8A">
        <w:t xml:space="preserve"> </w:t>
      </w:r>
      <w:r>
        <w:t>в третьем текстовом поле должна отображаться сумма значений двух верхних полей.</w:t>
      </w:r>
    </w:p>
    <w:p w:rsidR="003A60FF" w:rsidRDefault="003A60FF" w:rsidP="003A60FF">
      <w:pPr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.</w:t>
      </w:r>
      <w:r w:rsidRPr="003A60FF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1B16AB1" wp14:editId="2E56C8E4">
            <wp:extent cx="1743075" cy="2905125"/>
            <wp:effectExtent l="0" t="0" r="9525" b="9525"/>
            <wp:docPr id="1" name="Рисунок 1" descr="C:\Users\Aleksei\Downloads\Screenshot_2014-01-15-16-2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ei\Downloads\Screenshot_2014-01-15-16-25-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B4B" w:rsidRPr="008C5B4B" w:rsidRDefault="008C5B4B" w:rsidP="008C5B4B">
      <w:pPr>
        <w:jc w:val="center"/>
      </w:pPr>
      <w:r>
        <w:t>Внешний вид приложения</w:t>
      </w:r>
    </w:p>
    <w:p w:rsidR="003A60FF" w:rsidRDefault="00E8106F" w:rsidP="00E8106F">
      <w:r>
        <w:lastRenderedPageBreak/>
        <w:tab/>
      </w:r>
      <w:r w:rsidR="003A60FF" w:rsidRPr="0030529C">
        <w:rPr>
          <w:b/>
        </w:rPr>
        <w:t>Для проведения тестирования использовались следующие инструменты</w:t>
      </w:r>
      <w:r w:rsidR="003A60FF">
        <w:t>:</w:t>
      </w:r>
    </w:p>
    <w:p w:rsidR="003A60FF" w:rsidRPr="003A60FF" w:rsidRDefault="003A60FF" w:rsidP="009F631D">
      <w:pPr>
        <w:spacing w:line="240" w:lineRule="auto"/>
      </w:pPr>
      <w:r>
        <w:tab/>
        <w:t xml:space="preserve">- эмулятор устройств </w:t>
      </w:r>
      <w:r>
        <w:rPr>
          <w:lang w:val="en-US"/>
        </w:rPr>
        <w:t>android</w:t>
      </w:r>
      <w:r>
        <w:t xml:space="preserve">, входящий в состав </w:t>
      </w:r>
      <w:r>
        <w:rPr>
          <w:lang w:val="en-US"/>
        </w:rPr>
        <w:t>SDK</w:t>
      </w:r>
    </w:p>
    <w:p w:rsidR="003A60FF" w:rsidRDefault="003A60FF" w:rsidP="009F631D">
      <w:pPr>
        <w:spacing w:line="240" w:lineRule="auto"/>
      </w:pPr>
      <w:r>
        <w:tab/>
        <w:t xml:space="preserve">- </w:t>
      </w:r>
      <w:r>
        <w:rPr>
          <w:lang w:val="en-US"/>
        </w:rPr>
        <w:t>android</w:t>
      </w:r>
      <w:r w:rsidRPr="003A60FF">
        <w:t>.</w:t>
      </w:r>
      <w:r>
        <w:rPr>
          <w:lang w:val="en-US"/>
        </w:rPr>
        <w:t>test</w:t>
      </w:r>
      <w:r w:rsidRPr="003A60FF">
        <w:t xml:space="preserve"> </w:t>
      </w:r>
      <w:r>
        <w:t>для проведения автоматического тестирования</w:t>
      </w:r>
    </w:p>
    <w:p w:rsidR="000E7B8A" w:rsidRDefault="003A60FF" w:rsidP="009F631D">
      <w:pPr>
        <w:spacing w:line="240" w:lineRule="auto"/>
      </w:pPr>
      <w:r>
        <w:tab/>
      </w:r>
      <w:r w:rsidR="00C642C9">
        <w:t>- мобильное устройство</w:t>
      </w:r>
      <w:r w:rsidRPr="003A60FF">
        <w:t xml:space="preserve">, </w:t>
      </w:r>
      <w:r>
        <w:t xml:space="preserve">работающее под управлением </w:t>
      </w:r>
      <w:r>
        <w:rPr>
          <w:lang w:val="en-US"/>
        </w:rPr>
        <w:t>Android</w:t>
      </w:r>
      <w:r w:rsidRPr="003A60FF">
        <w:t xml:space="preserve"> 4.1</w:t>
      </w:r>
    </w:p>
    <w:p w:rsidR="000E7B8A" w:rsidRDefault="000E7B8A" w:rsidP="00F840A4">
      <w:pPr>
        <w:ind w:firstLine="708"/>
      </w:pPr>
      <w:r w:rsidRPr="0030529C">
        <w:rPr>
          <w:b/>
        </w:rPr>
        <w:t>Намеренно были внесены следующие дефекты</w:t>
      </w:r>
      <w:r>
        <w:t>:</w:t>
      </w:r>
    </w:p>
    <w:p w:rsidR="000E7B8A" w:rsidRPr="006B28C1" w:rsidRDefault="009F631D" w:rsidP="00DC4F85">
      <w:pPr>
        <w:spacing w:line="240" w:lineRule="auto"/>
        <w:ind w:firstLine="708"/>
      </w:pPr>
      <w:r w:rsidRPr="009F631D">
        <w:t>1)</w:t>
      </w:r>
      <w:r w:rsidR="006B28C1">
        <w:rPr>
          <w:lang w:val="en-US"/>
        </w:rPr>
        <w:t>Headline</w:t>
      </w:r>
      <w:r w:rsidR="006B28C1">
        <w:t>: вылет приложения при вводе пустого поля</w:t>
      </w:r>
    </w:p>
    <w:p w:rsidR="006B28C1" w:rsidRDefault="006B28C1" w:rsidP="00DC4F85">
      <w:pPr>
        <w:spacing w:line="240" w:lineRule="auto"/>
        <w:ind w:left="708" w:firstLine="708"/>
      </w:pPr>
      <w:r>
        <w:rPr>
          <w:lang w:val="en-US"/>
        </w:rPr>
        <w:t>Description</w:t>
      </w:r>
      <w:r w:rsidRPr="006B28C1">
        <w:t xml:space="preserve">: </w:t>
      </w:r>
    </w:p>
    <w:p w:rsidR="006B28C1" w:rsidRDefault="006B28C1" w:rsidP="00DC4F85">
      <w:pPr>
        <w:spacing w:line="240" w:lineRule="auto"/>
        <w:ind w:left="708" w:firstLine="708"/>
      </w:pPr>
      <w:r>
        <w:t>- запустить приложение</w:t>
      </w:r>
    </w:p>
    <w:p w:rsidR="006B28C1" w:rsidRDefault="006B28C1" w:rsidP="00DC4F85">
      <w:pPr>
        <w:spacing w:line="240" w:lineRule="auto"/>
        <w:ind w:left="708" w:firstLine="708"/>
      </w:pPr>
      <w:r>
        <w:t xml:space="preserve">- нажать кнопку </w:t>
      </w:r>
      <w:r>
        <w:rPr>
          <w:lang w:val="en-US"/>
        </w:rPr>
        <w:t>sum</w:t>
      </w:r>
    </w:p>
    <w:p w:rsidR="006B28C1" w:rsidRDefault="009F631D" w:rsidP="00DC4F85">
      <w:pPr>
        <w:spacing w:line="240" w:lineRule="auto"/>
        <w:ind w:firstLine="708"/>
      </w:pPr>
      <w:r w:rsidRPr="009F631D">
        <w:t>2)</w:t>
      </w:r>
      <w:r w:rsidR="006B28C1">
        <w:rPr>
          <w:lang w:val="en-US"/>
        </w:rPr>
        <w:t>Headline</w:t>
      </w:r>
      <w:r w:rsidR="006B28C1" w:rsidRPr="009F631D">
        <w:t xml:space="preserve">: </w:t>
      </w:r>
      <w:r w:rsidR="006B28C1">
        <w:t>возможность редактирования поля вывода</w:t>
      </w:r>
    </w:p>
    <w:p w:rsidR="006B28C1" w:rsidRPr="009F631D" w:rsidRDefault="006B28C1" w:rsidP="00DC4F85">
      <w:pPr>
        <w:spacing w:line="240" w:lineRule="auto"/>
        <w:ind w:left="708" w:firstLine="708"/>
      </w:pPr>
      <w:r>
        <w:rPr>
          <w:lang w:val="en-US"/>
        </w:rPr>
        <w:t>Description</w:t>
      </w:r>
      <w:r w:rsidRPr="009F631D">
        <w:t xml:space="preserve">: </w:t>
      </w:r>
    </w:p>
    <w:p w:rsidR="006B28C1" w:rsidRDefault="006B28C1" w:rsidP="00DC4F85">
      <w:pPr>
        <w:spacing w:line="240" w:lineRule="auto"/>
        <w:ind w:left="708" w:firstLine="708"/>
      </w:pPr>
      <w:r w:rsidRPr="009F631D">
        <w:t xml:space="preserve">- </w:t>
      </w:r>
      <w:r>
        <w:t>запустить приложение</w:t>
      </w:r>
    </w:p>
    <w:p w:rsidR="006B28C1" w:rsidRPr="006B28C1" w:rsidRDefault="006B28C1" w:rsidP="00DC4F85">
      <w:pPr>
        <w:spacing w:line="240" w:lineRule="auto"/>
        <w:ind w:left="708" w:firstLine="708"/>
      </w:pPr>
      <w:r>
        <w:t>- нажать на поле вывода</w:t>
      </w:r>
    </w:p>
    <w:p w:rsidR="00584807" w:rsidRDefault="000E7B8A" w:rsidP="00584807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2659C55" wp14:editId="1F2B49FD">
            <wp:extent cx="1556753" cy="2593074"/>
            <wp:effectExtent l="0" t="0" r="5715" b="0"/>
            <wp:docPr id="9" name="Рисунок 9" descr="C:\Users\Aleksei\Downloads\Screenshot_2014-01-16-14-33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ei\Downloads\Screenshot_2014-01-16-14-33-5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99" cy="260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07" w:rsidRPr="006B28C1" w:rsidRDefault="006B28C1" w:rsidP="00584807">
      <w:pPr>
        <w:ind w:firstLine="708"/>
        <w:jc w:val="center"/>
      </w:pPr>
      <w:r>
        <w:t>Дефект 1</w:t>
      </w:r>
    </w:p>
    <w:p w:rsidR="003A60FF" w:rsidRDefault="00F840A4" w:rsidP="00F840A4">
      <w:pPr>
        <w:ind w:firstLine="708"/>
      </w:pPr>
      <w:r>
        <w:t xml:space="preserve">Было написано 6 автоматических тестов для проверки отображения элементов, корректности ввода, корректности запуска приложений, проверки начальных значений полей, функциональности. </w:t>
      </w:r>
      <w:r w:rsidR="001F43D2">
        <w:t>Все дефекты были обнаружены при проведении ручного и автоматического тестирования</w:t>
      </w:r>
      <w:r w:rsidR="00D83E05">
        <w:t xml:space="preserve"> и впоследствии исправлены</w:t>
      </w:r>
      <w:r w:rsidR="001F43D2">
        <w:t>.</w:t>
      </w:r>
    </w:p>
    <w:p w:rsidR="00584807" w:rsidRDefault="00584807" w:rsidP="00584807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C231F8" wp14:editId="6703E6BC">
            <wp:extent cx="1581333" cy="2634018"/>
            <wp:effectExtent l="0" t="0" r="0" b="0"/>
            <wp:docPr id="11" name="Рисунок 11" descr="C:\Users\Aleksei\Downloads\Screenshot_2014-01-16-14-4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ei\Downloads\Screenshot_2014-01-16-14-44-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059" cy="26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07" w:rsidRPr="00CE6F1C" w:rsidRDefault="00F36394" w:rsidP="00584807">
      <w:pPr>
        <w:ind w:firstLine="708"/>
        <w:jc w:val="center"/>
      </w:pPr>
      <w:r>
        <w:t>Дефект 1 исправлен!</w:t>
      </w:r>
    </w:p>
    <w:p w:rsidR="00DC4F85" w:rsidRPr="00DC4F85" w:rsidRDefault="00DC4F85" w:rsidP="00DC4F85">
      <w:pPr>
        <w:ind w:firstLine="708"/>
      </w:pPr>
      <w:r>
        <w:t>Ниже приведена таблица временных затрат на разработку и тестирование первого приложения.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"/>
        <w:gridCol w:w="1536"/>
        <w:gridCol w:w="1634"/>
        <w:gridCol w:w="1449"/>
        <w:gridCol w:w="1515"/>
        <w:gridCol w:w="1515"/>
      </w:tblGrid>
      <w:tr w:rsidR="00B13299" w:rsidTr="00B13299">
        <w:tc>
          <w:tcPr>
            <w:tcW w:w="849" w:type="dxa"/>
          </w:tcPr>
          <w:p w:rsidR="00B13299" w:rsidRDefault="00B13299" w:rsidP="00B13299">
            <w:pPr>
              <w:jc w:val="center"/>
            </w:pPr>
          </w:p>
        </w:tc>
        <w:tc>
          <w:tcPr>
            <w:tcW w:w="1536" w:type="dxa"/>
          </w:tcPr>
          <w:p w:rsidR="00B13299" w:rsidRPr="00D83E05" w:rsidRDefault="00B13299" w:rsidP="00B13299">
            <w:pPr>
              <w:jc w:val="center"/>
            </w:pPr>
            <w:r>
              <w:t>Тесты на реальном устройстве</w:t>
            </w:r>
          </w:p>
        </w:tc>
        <w:tc>
          <w:tcPr>
            <w:tcW w:w="1634" w:type="dxa"/>
          </w:tcPr>
          <w:p w:rsidR="00B13299" w:rsidRPr="00D83E05" w:rsidRDefault="00B13299" w:rsidP="00B13299">
            <w:pPr>
              <w:jc w:val="center"/>
            </w:pPr>
            <w:r>
              <w:t xml:space="preserve">Тесты на </w:t>
            </w:r>
            <w:r>
              <w:rPr>
                <w:lang w:val="en-US"/>
              </w:rPr>
              <w:t>“</w:t>
            </w:r>
            <w:r>
              <w:t>холодном</w:t>
            </w:r>
            <w:r>
              <w:rPr>
                <w:lang w:val="en-US"/>
              </w:rPr>
              <w:t>”</w:t>
            </w:r>
            <w:r>
              <w:t xml:space="preserve"> эмуляторе</w:t>
            </w:r>
          </w:p>
        </w:tc>
        <w:tc>
          <w:tcPr>
            <w:tcW w:w="1449" w:type="dxa"/>
          </w:tcPr>
          <w:p w:rsidR="00B13299" w:rsidRDefault="00B13299" w:rsidP="00B13299">
            <w:pPr>
              <w:jc w:val="center"/>
            </w:pPr>
            <w:r>
              <w:t>Тесты на готовом эмуляторе</w:t>
            </w:r>
          </w:p>
        </w:tc>
        <w:tc>
          <w:tcPr>
            <w:tcW w:w="1515" w:type="dxa"/>
          </w:tcPr>
          <w:p w:rsidR="00B13299" w:rsidRDefault="00B13299" w:rsidP="00B13299">
            <w:pPr>
              <w:jc w:val="center"/>
            </w:pPr>
            <w:r>
              <w:t>Написание примера</w:t>
            </w:r>
          </w:p>
        </w:tc>
        <w:tc>
          <w:tcPr>
            <w:tcW w:w="1515" w:type="dxa"/>
          </w:tcPr>
          <w:p w:rsidR="00B13299" w:rsidRDefault="00B13299" w:rsidP="00B13299">
            <w:pPr>
              <w:jc w:val="center"/>
            </w:pPr>
            <w:r>
              <w:t>Написание тестов</w:t>
            </w:r>
          </w:p>
        </w:tc>
      </w:tr>
      <w:tr w:rsidR="00B13299" w:rsidTr="00B13299">
        <w:tc>
          <w:tcPr>
            <w:tcW w:w="849" w:type="dxa"/>
          </w:tcPr>
          <w:p w:rsidR="00B13299" w:rsidRPr="00D83E05" w:rsidRDefault="00B13299" w:rsidP="005848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Test1</w:t>
            </w:r>
          </w:p>
        </w:tc>
        <w:tc>
          <w:tcPr>
            <w:tcW w:w="1536" w:type="dxa"/>
          </w:tcPr>
          <w:p w:rsidR="00B13299" w:rsidRPr="00B13299" w:rsidRDefault="00B13299" w:rsidP="00584807">
            <w:pPr>
              <w:jc w:val="center"/>
              <w:rPr>
                <w:b/>
              </w:rPr>
            </w:pPr>
            <w:r w:rsidRPr="00B13299">
              <w:rPr>
                <w:b/>
              </w:rPr>
              <w:t>7 секунд</w:t>
            </w:r>
          </w:p>
        </w:tc>
        <w:tc>
          <w:tcPr>
            <w:tcW w:w="1634" w:type="dxa"/>
          </w:tcPr>
          <w:p w:rsidR="00B13299" w:rsidRPr="00B13299" w:rsidRDefault="00B13299" w:rsidP="00584807">
            <w:pPr>
              <w:jc w:val="center"/>
              <w:rPr>
                <w:b/>
              </w:rPr>
            </w:pPr>
            <w:r w:rsidRPr="00B13299">
              <w:rPr>
                <w:b/>
              </w:rPr>
              <w:t>2 минуты</w:t>
            </w:r>
          </w:p>
        </w:tc>
        <w:tc>
          <w:tcPr>
            <w:tcW w:w="1449" w:type="dxa"/>
          </w:tcPr>
          <w:p w:rsidR="00B13299" w:rsidRPr="00B13299" w:rsidRDefault="00B13299" w:rsidP="00584807">
            <w:pPr>
              <w:jc w:val="center"/>
              <w:rPr>
                <w:b/>
              </w:rPr>
            </w:pPr>
            <w:r w:rsidRPr="00B13299">
              <w:rPr>
                <w:b/>
              </w:rPr>
              <w:t>30 секунд</w:t>
            </w:r>
          </w:p>
        </w:tc>
        <w:tc>
          <w:tcPr>
            <w:tcW w:w="1515" w:type="dxa"/>
          </w:tcPr>
          <w:p w:rsidR="00B13299" w:rsidRPr="00B13299" w:rsidRDefault="00B13299" w:rsidP="00584807">
            <w:pPr>
              <w:jc w:val="center"/>
              <w:rPr>
                <w:b/>
              </w:rPr>
            </w:pPr>
            <w:r w:rsidRPr="00B13299">
              <w:rPr>
                <w:b/>
              </w:rPr>
              <w:t>20 минут</w:t>
            </w:r>
          </w:p>
        </w:tc>
        <w:tc>
          <w:tcPr>
            <w:tcW w:w="1515" w:type="dxa"/>
          </w:tcPr>
          <w:p w:rsidR="00B13299" w:rsidRPr="00B13299" w:rsidRDefault="00B13299" w:rsidP="00584807">
            <w:pPr>
              <w:jc w:val="center"/>
              <w:rPr>
                <w:b/>
              </w:rPr>
            </w:pPr>
            <w:r w:rsidRPr="00B13299">
              <w:rPr>
                <w:b/>
              </w:rPr>
              <w:t>30 минут</w:t>
            </w:r>
          </w:p>
        </w:tc>
      </w:tr>
    </w:tbl>
    <w:p w:rsidR="00DF5C80" w:rsidRDefault="00C81649" w:rsidP="00B13299">
      <w:pPr>
        <w:pStyle w:val="2"/>
      </w:pPr>
      <w:bookmarkStart w:id="70" w:name="_Toc378075647"/>
      <w:r>
        <w:t>Второе при</w:t>
      </w:r>
      <w:r w:rsidR="00DF5C80">
        <w:t>ложение</w:t>
      </w:r>
      <w:bookmarkEnd w:id="70"/>
    </w:p>
    <w:p w:rsidR="00C81649" w:rsidRDefault="00DF5C80" w:rsidP="00626977">
      <w:pPr>
        <w:jc w:val="center"/>
      </w:pPr>
      <w:r>
        <w:t>И</w:t>
      </w:r>
      <w:r w:rsidR="00C81649">
        <w:t xml:space="preserve">гра </w:t>
      </w:r>
      <w:r w:rsidR="00C81649" w:rsidRPr="00C81649">
        <w:t>“</w:t>
      </w:r>
      <w:r w:rsidR="00C81649">
        <w:t>Угадай число</w:t>
      </w:r>
      <w:r w:rsidR="00C81649" w:rsidRPr="00C81649">
        <w:t>”</w:t>
      </w:r>
    </w:p>
    <w:p w:rsidR="002D05E4" w:rsidRDefault="002D05E4" w:rsidP="00DC4F85">
      <w:pPr>
        <w:spacing w:line="240" w:lineRule="auto"/>
        <w:ind w:firstLine="708"/>
      </w:pPr>
      <w:r>
        <w:tab/>
      </w:r>
      <w:r w:rsidR="00A654A9">
        <w:t xml:space="preserve">Приложение </w:t>
      </w:r>
      <w:r w:rsidR="00A654A9">
        <w:rPr>
          <w:lang w:val="en-US"/>
        </w:rPr>
        <w:t>Test</w:t>
      </w:r>
      <w:r w:rsidR="00A654A9" w:rsidRPr="00A654A9">
        <w:t>2</w:t>
      </w:r>
      <w:r>
        <w:t xml:space="preserve"> представляет собой игру, в которой пользователю предлагается угадать число от 0 до 9, которое случайным образом генерирует устройство.</w:t>
      </w:r>
      <w:r w:rsidR="00A654A9">
        <w:t xml:space="preserve"> На протяжении всей игры также ведётся статистика, так что вы</w:t>
      </w:r>
      <w:r w:rsidR="00EB257F">
        <w:t xml:space="preserve"> можете проверить свою удачу и</w:t>
      </w:r>
      <w:r w:rsidR="00A654A9">
        <w:t xml:space="preserve"> равномерность распределения случайных величин генерируемых вашим устройством.</w:t>
      </w:r>
    </w:p>
    <w:p w:rsidR="00A654A9" w:rsidRPr="00A654A9" w:rsidRDefault="00A654A9" w:rsidP="00DC4F85">
      <w:pPr>
        <w:spacing w:line="240" w:lineRule="auto"/>
        <w:ind w:firstLine="708"/>
      </w:pPr>
      <w:r>
        <w:t xml:space="preserve">Для игры просто введите число и нажмите кнопку </w:t>
      </w:r>
      <w:r w:rsidRPr="00A654A9">
        <w:t>“</w:t>
      </w:r>
      <w:r>
        <w:rPr>
          <w:lang w:val="en-US"/>
        </w:rPr>
        <w:t>Guess</w:t>
      </w:r>
      <w:r w:rsidRPr="00A654A9">
        <w:t>”</w:t>
      </w:r>
      <w:r>
        <w:t xml:space="preserve">. В нижней части экрана будет отображаться статистика текущего раунда. Под кнопкой </w:t>
      </w:r>
      <w:r>
        <w:rPr>
          <w:lang w:val="en-US"/>
        </w:rPr>
        <w:t>Guess</w:t>
      </w:r>
      <w:r w:rsidRPr="002A7E8F">
        <w:t xml:space="preserve"> </w:t>
      </w:r>
      <w:r>
        <w:t>будут отображаться ваши победы и проигрыши.</w:t>
      </w:r>
    </w:p>
    <w:p w:rsidR="002D05E4" w:rsidRPr="002D05E4" w:rsidRDefault="002D05E4" w:rsidP="00DC4F85">
      <w:pPr>
        <w:spacing w:line="240" w:lineRule="auto"/>
        <w:ind w:firstLine="708"/>
      </w:pPr>
      <w:r>
        <w:t xml:space="preserve"> Приложение представлено одной </w:t>
      </w:r>
      <w:r>
        <w:rPr>
          <w:lang w:val="en-US"/>
        </w:rPr>
        <w:t>Activity</w:t>
      </w:r>
      <w:r w:rsidRPr="002D05E4">
        <w:t xml:space="preserve"> </w:t>
      </w:r>
      <w:r>
        <w:t xml:space="preserve">с расположенными на ней пятью элементами </w:t>
      </w:r>
      <w:r>
        <w:rPr>
          <w:lang w:val="en-US"/>
        </w:rPr>
        <w:t>UI</w:t>
      </w:r>
      <w:r w:rsidRPr="002D05E4">
        <w:t>:</w:t>
      </w:r>
    </w:p>
    <w:p w:rsidR="002D05E4" w:rsidRDefault="002D05E4" w:rsidP="002D05E4">
      <w:pPr>
        <w:pStyle w:val="a3"/>
        <w:numPr>
          <w:ilvl w:val="0"/>
          <w:numId w:val="5"/>
        </w:numPr>
      </w:pPr>
      <w:r>
        <w:t>поле ввода числа.</w:t>
      </w:r>
    </w:p>
    <w:p w:rsidR="002D05E4" w:rsidRDefault="002D05E4" w:rsidP="002D05E4">
      <w:pPr>
        <w:pStyle w:val="a3"/>
        <w:numPr>
          <w:ilvl w:val="0"/>
          <w:numId w:val="5"/>
        </w:numPr>
      </w:pPr>
      <w:r>
        <w:t>кнопка подтверждения ввода</w:t>
      </w:r>
    </w:p>
    <w:p w:rsidR="002D05E4" w:rsidRDefault="002D05E4" w:rsidP="002D05E4">
      <w:pPr>
        <w:pStyle w:val="a3"/>
        <w:numPr>
          <w:ilvl w:val="0"/>
          <w:numId w:val="5"/>
        </w:numPr>
      </w:pPr>
      <w:r>
        <w:t>два текстовых поля, на которых отображаются количество побед и проигрышей.</w:t>
      </w:r>
    </w:p>
    <w:p w:rsidR="002D05E4" w:rsidRPr="002D05E4" w:rsidRDefault="002D05E4" w:rsidP="002D05E4">
      <w:pPr>
        <w:pStyle w:val="a3"/>
        <w:numPr>
          <w:ilvl w:val="0"/>
          <w:numId w:val="5"/>
        </w:numPr>
      </w:pPr>
      <w:r>
        <w:t>Текстовое поле результата текущего раунда</w:t>
      </w:r>
    </w:p>
    <w:p w:rsidR="002D05E4" w:rsidRPr="00C81649" w:rsidRDefault="002D05E4" w:rsidP="00584807">
      <w:pPr>
        <w:ind w:firstLine="708"/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C81649" w:rsidRPr="00C81649" w:rsidRDefault="00C81649" w:rsidP="00C81649">
      <w:pPr>
        <w:ind w:firstLine="708"/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840A4" w:rsidRDefault="000818AD" w:rsidP="00584807">
      <w:pPr>
        <w:jc w:val="center"/>
      </w:pPr>
      <w:r>
        <w:rPr>
          <w:noProof/>
          <w:lang w:eastAsia="ru-RU"/>
        </w:rPr>
        <w:drawing>
          <wp:inline distT="0" distB="0" distL="0" distR="0" wp14:anchorId="12F670A6" wp14:editId="134C3ACB">
            <wp:extent cx="1310185" cy="2184733"/>
            <wp:effectExtent l="0" t="0" r="4445" b="6350"/>
            <wp:docPr id="12" name="Рисунок 12" descr="C:\Users\Aleksei\Downloads\Screenshot_2014-01-16-14-55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ei\Downloads\Screenshot_2014-01-16-14-55-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163" cy="219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B4B" w:rsidRPr="008C5B4B" w:rsidRDefault="008C5B4B" w:rsidP="00584807">
      <w:pPr>
        <w:jc w:val="center"/>
      </w:pPr>
      <w:r>
        <w:t>Внешний вид приложения</w:t>
      </w:r>
    </w:p>
    <w:p w:rsidR="00C642C9" w:rsidRDefault="00C642C9" w:rsidP="008C5B4B">
      <w:pPr>
        <w:spacing w:line="240" w:lineRule="auto"/>
      </w:pPr>
      <w:r w:rsidRPr="00510E70">
        <w:tab/>
      </w:r>
      <w:r w:rsidRPr="0030529C">
        <w:rPr>
          <w:b/>
        </w:rPr>
        <w:t>Для проведения тестирования использовались инструменты</w:t>
      </w:r>
      <w:r>
        <w:t>:</w:t>
      </w:r>
    </w:p>
    <w:p w:rsidR="00C642C9" w:rsidRDefault="00C642C9" w:rsidP="008C5B4B">
      <w:pPr>
        <w:spacing w:line="240" w:lineRule="auto"/>
      </w:pPr>
      <w:r>
        <w:tab/>
        <w:t>- мобильное устройство</w:t>
      </w:r>
      <w:r w:rsidRPr="003A60FF">
        <w:t xml:space="preserve">, </w:t>
      </w:r>
      <w:r>
        <w:t xml:space="preserve">работающее под управлением </w:t>
      </w:r>
      <w:r>
        <w:rPr>
          <w:lang w:val="en-US"/>
        </w:rPr>
        <w:t>Android</w:t>
      </w:r>
      <w:r w:rsidRPr="003A60FF">
        <w:t xml:space="preserve"> </w:t>
      </w:r>
      <w:r>
        <w:t>4.1</w:t>
      </w:r>
    </w:p>
    <w:p w:rsidR="00C642C9" w:rsidRDefault="00C642C9" w:rsidP="008C5B4B">
      <w:pPr>
        <w:spacing w:line="240" w:lineRule="auto"/>
      </w:pPr>
      <w:r>
        <w:tab/>
        <w:t xml:space="preserve">- эмулятор устройств </w:t>
      </w:r>
      <w:r>
        <w:rPr>
          <w:lang w:val="en-US"/>
        </w:rPr>
        <w:t>android</w:t>
      </w:r>
      <w:r>
        <w:t xml:space="preserve">, входящий в состав </w:t>
      </w:r>
      <w:r>
        <w:rPr>
          <w:lang w:val="en-US"/>
        </w:rPr>
        <w:t>SDK</w:t>
      </w:r>
    </w:p>
    <w:p w:rsidR="0030529C" w:rsidRDefault="0030529C" w:rsidP="00C642C9">
      <w:r>
        <w:tab/>
      </w:r>
      <w:r w:rsidRPr="0030529C">
        <w:rPr>
          <w:b/>
        </w:rPr>
        <w:t>Намеренно были внесены следующие дефекты</w:t>
      </w:r>
      <w:r>
        <w:t>:</w:t>
      </w:r>
    </w:p>
    <w:p w:rsidR="006B28C1" w:rsidRPr="006B28C1" w:rsidRDefault="00626977" w:rsidP="00626977">
      <w:pPr>
        <w:ind w:firstLine="708"/>
      </w:pPr>
      <w:r>
        <w:t>1)</w:t>
      </w:r>
      <w:r w:rsidR="006B28C1">
        <w:rPr>
          <w:lang w:val="en-US"/>
        </w:rPr>
        <w:t>Headline</w:t>
      </w:r>
      <w:r w:rsidR="006B28C1">
        <w:t>: вылет приложения при вводе пустого поля</w:t>
      </w:r>
    </w:p>
    <w:p w:rsidR="006B28C1" w:rsidRPr="00CE6F1C" w:rsidRDefault="00626977" w:rsidP="00626977">
      <w:pPr>
        <w:ind w:left="708"/>
      </w:pPr>
      <w:r>
        <w:rPr>
          <w:lang w:val="en-US"/>
        </w:rPr>
        <w:t>Steps</w:t>
      </w:r>
      <w:r w:rsidRPr="00CE6F1C">
        <w:t xml:space="preserve"> </w:t>
      </w:r>
      <w:r>
        <w:rPr>
          <w:lang w:val="en-US"/>
        </w:rPr>
        <w:t>to</w:t>
      </w:r>
      <w:r w:rsidRPr="00CE6F1C">
        <w:t xml:space="preserve"> </w:t>
      </w:r>
      <w:r>
        <w:rPr>
          <w:lang w:val="en-US"/>
        </w:rPr>
        <w:t>reproduce</w:t>
      </w:r>
      <w:r w:rsidR="006B28C1" w:rsidRPr="00CE6F1C">
        <w:t xml:space="preserve">: </w:t>
      </w:r>
    </w:p>
    <w:p w:rsidR="006B28C1" w:rsidRPr="00626977" w:rsidRDefault="006B28C1" w:rsidP="00626977">
      <w:pPr>
        <w:ind w:left="708" w:firstLine="708"/>
      </w:pPr>
      <w:r w:rsidRPr="00626977">
        <w:t xml:space="preserve">- </w:t>
      </w:r>
      <w:r>
        <w:t>запустить</w:t>
      </w:r>
      <w:r w:rsidRPr="00626977">
        <w:t xml:space="preserve"> </w:t>
      </w:r>
      <w:r>
        <w:t>приложение</w:t>
      </w:r>
    </w:p>
    <w:p w:rsidR="0030529C" w:rsidRPr="00626977" w:rsidRDefault="006B28C1" w:rsidP="00626977">
      <w:pPr>
        <w:ind w:left="708" w:firstLine="708"/>
      </w:pPr>
      <w:r w:rsidRPr="00626977">
        <w:t>-</w:t>
      </w:r>
      <w:r>
        <w:t xml:space="preserve"> нажать кнопку </w:t>
      </w:r>
      <w:r>
        <w:rPr>
          <w:lang w:val="en-US"/>
        </w:rPr>
        <w:t>Guess</w:t>
      </w:r>
    </w:p>
    <w:p w:rsidR="006B28C1" w:rsidRPr="006B28C1" w:rsidRDefault="006B28C1" w:rsidP="00626977">
      <w:pPr>
        <w:ind w:firstLine="708"/>
      </w:pPr>
      <w:r>
        <w:rPr>
          <w:lang w:val="en-US"/>
        </w:rPr>
        <w:t>Headline</w:t>
      </w:r>
      <w:r w:rsidRPr="006B28C1">
        <w:t xml:space="preserve">: </w:t>
      </w:r>
      <w:r>
        <w:t xml:space="preserve">изменение формата текстовых блоков </w:t>
      </w:r>
      <w:r w:rsidRPr="006B28C1">
        <w:t>“</w:t>
      </w:r>
      <w:r>
        <w:rPr>
          <w:lang w:val="en-US"/>
        </w:rPr>
        <w:t>Wins</w:t>
      </w:r>
      <w:r w:rsidRPr="006B28C1">
        <w:t>/</w:t>
      </w:r>
      <w:r>
        <w:rPr>
          <w:lang w:val="en-US"/>
        </w:rPr>
        <w:t>Looses</w:t>
      </w:r>
      <w:r w:rsidRPr="006B28C1">
        <w:t>”</w:t>
      </w:r>
    </w:p>
    <w:p w:rsidR="006B28C1" w:rsidRPr="00CE6F1C" w:rsidRDefault="00626977" w:rsidP="00626977">
      <w:pPr>
        <w:ind w:firstLine="708"/>
      </w:pPr>
      <w:r>
        <w:rPr>
          <w:lang w:val="en-US"/>
        </w:rPr>
        <w:t>Steps</w:t>
      </w:r>
      <w:r w:rsidRPr="00CE6F1C">
        <w:t xml:space="preserve"> </w:t>
      </w:r>
      <w:r>
        <w:rPr>
          <w:lang w:val="en-US"/>
        </w:rPr>
        <w:t>to</w:t>
      </w:r>
      <w:r w:rsidRPr="00CE6F1C">
        <w:t xml:space="preserve"> </w:t>
      </w:r>
      <w:r>
        <w:rPr>
          <w:lang w:val="en-US"/>
        </w:rPr>
        <w:t>reproduce</w:t>
      </w:r>
      <w:r w:rsidR="006B28C1" w:rsidRPr="00CE6F1C">
        <w:t>:</w:t>
      </w:r>
    </w:p>
    <w:p w:rsidR="006B28C1" w:rsidRDefault="006B28C1" w:rsidP="00626977">
      <w:pPr>
        <w:ind w:left="708" w:firstLine="708"/>
      </w:pPr>
      <w:r w:rsidRPr="00626977">
        <w:t xml:space="preserve">- </w:t>
      </w:r>
      <w:r>
        <w:t>запустить</w:t>
      </w:r>
      <w:r w:rsidRPr="00626977">
        <w:t xml:space="preserve"> </w:t>
      </w:r>
      <w:r>
        <w:t>приложение</w:t>
      </w:r>
    </w:p>
    <w:p w:rsidR="006B28C1" w:rsidRDefault="006B28C1" w:rsidP="00626977">
      <w:pPr>
        <w:ind w:left="708" w:firstLine="708"/>
      </w:pPr>
      <w:r>
        <w:t>- ввести число в поле ввода</w:t>
      </w:r>
    </w:p>
    <w:p w:rsidR="006B28C1" w:rsidRPr="00626977" w:rsidRDefault="006B28C1" w:rsidP="00626977">
      <w:pPr>
        <w:ind w:left="708" w:firstLine="708"/>
        <w:rPr>
          <w:lang w:val="en-US"/>
        </w:rPr>
      </w:pPr>
      <w:r w:rsidRPr="00626977">
        <w:rPr>
          <w:lang w:val="en-US"/>
        </w:rPr>
        <w:t xml:space="preserve">- </w:t>
      </w:r>
      <w:proofErr w:type="gramStart"/>
      <w:r>
        <w:t>нажать</w:t>
      </w:r>
      <w:proofErr w:type="gramEnd"/>
      <w:r w:rsidRPr="00626977">
        <w:rPr>
          <w:lang w:val="en-US"/>
        </w:rPr>
        <w:t xml:space="preserve"> </w:t>
      </w:r>
      <w:r>
        <w:t>кнопку</w:t>
      </w:r>
      <w:r w:rsidRPr="00626977">
        <w:rPr>
          <w:lang w:val="en-US"/>
        </w:rPr>
        <w:t xml:space="preserve"> </w:t>
      </w:r>
      <w:r>
        <w:rPr>
          <w:lang w:val="en-US"/>
        </w:rPr>
        <w:t>Guess</w:t>
      </w:r>
    </w:p>
    <w:p w:rsidR="006B28C1" w:rsidRPr="00626977" w:rsidRDefault="006B28C1" w:rsidP="00626977">
      <w:pPr>
        <w:ind w:firstLine="708"/>
        <w:rPr>
          <w:lang w:val="en-US"/>
        </w:rPr>
      </w:pPr>
      <w:r>
        <w:rPr>
          <w:lang w:val="en-US"/>
        </w:rPr>
        <w:t>Expected</w:t>
      </w:r>
      <w:r w:rsidRPr="00626977">
        <w:rPr>
          <w:lang w:val="en-US"/>
        </w:rPr>
        <w:t xml:space="preserve"> </w:t>
      </w:r>
      <w:r>
        <w:rPr>
          <w:lang w:val="en-US"/>
        </w:rPr>
        <w:t>result</w:t>
      </w:r>
      <w:r w:rsidRPr="00626977">
        <w:rPr>
          <w:lang w:val="en-US"/>
        </w:rPr>
        <w:t>: “</w:t>
      </w:r>
      <w:proofErr w:type="gramStart"/>
      <w:r>
        <w:rPr>
          <w:lang w:val="en-US"/>
        </w:rPr>
        <w:t>Wins</w:t>
      </w:r>
      <w:r w:rsidRPr="00626977">
        <w:rPr>
          <w:lang w:val="en-US"/>
        </w:rPr>
        <w:t>(</w:t>
      </w:r>
      <w:proofErr w:type="gramEnd"/>
      <w:r>
        <w:rPr>
          <w:lang w:val="en-US"/>
        </w:rPr>
        <w:t>Looses</w:t>
      </w:r>
      <w:r w:rsidRPr="00626977">
        <w:rPr>
          <w:lang w:val="en-US"/>
        </w:rPr>
        <w:t xml:space="preserve">) : </w:t>
      </w:r>
      <w:r w:rsidR="00DE1F85">
        <w:rPr>
          <w:lang w:val="en-US"/>
        </w:rPr>
        <w:t>x</w:t>
      </w:r>
      <w:r w:rsidRPr="00626977">
        <w:rPr>
          <w:lang w:val="en-US"/>
        </w:rPr>
        <w:t>”</w:t>
      </w:r>
    </w:p>
    <w:p w:rsidR="0030529C" w:rsidRPr="00626977" w:rsidRDefault="0030529C" w:rsidP="0030529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7830D8" wp14:editId="13F6CA07">
            <wp:extent cx="1378424" cy="2296031"/>
            <wp:effectExtent l="0" t="0" r="0" b="0"/>
            <wp:docPr id="13" name="Рисунок 13" descr="C:\Users\Aleksei\Downloads\Screenshot_2014-01-16-15-4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ei\Downloads\Screenshot_2014-01-16-15-41-0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92" cy="230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9C" w:rsidRPr="00BF033F" w:rsidRDefault="00DE1F85" w:rsidP="0030529C">
      <w:pPr>
        <w:jc w:val="center"/>
      </w:pPr>
      <w:r>
        <w:t>Дефект 2</w:t>
      </w:r>
    </w:p>
    <w:p w:rsidR="000818AD" w:rsidRPr="00896505" w:rsidRDefault="00C642C9" w:rsidP="00C642C9">
      <w:r>
        <w:tab/>
        <w:t xml:space="preserve">Данное приложение было написано на платформе </w:t>
      </w:r>
      <w:proofErr w:type="spellStart"/>
      <w:r>
        <w:rPr>
          <w:lang w:val="en-US"/>
        </w:rPr>
        <w:t>Xamarin</w:t>
      </w:r>
      <w:proofErr w:type="spellEnd"/>
      <w:r w:rsidR="00D65DE7">
        <w:t xml:space="preserve"> </w:t>
      </w:r>
      <w:proofErr w:type="gramStart"/>
      <w:r w:rsidR="00D65DE7">
        <w:t>на</w:t>
      </w:r>
      <w:proofErr w:type="gramEnd"/>
      <w:r w:rsidR="00D65DE7">
        <w:t xml:space="preserve"> </w:t>
      </w:r>
      <w:proofErr w:type="gramStart"/>
      <w:r w:rsidR="00D65DE7">
        <w:t>языка</w:t>
      </w:r>
      <w:proofErr w:type="gramEnd"/>
      <w:r w:rsidR="00D65DE7">
        <w:t xml:space="preserve"> </w:t>
      </w:r>
      <w:r w:rsidR="00D65DE7">
        <w:rPr>
          <w:lang w:val="en-US"/>
        </w:rPr>
        <w:t>C</w:t>
      </w:r>
      <w:r w:rsidR="00D65DE7" w:rsidRPr="00D65DE7">
        <w:t>#</w:t>
      </w:r>
      <w:r w:rsidRPr="00C642C9">
        <w:t xml:space="preserve">. </w:t>
      </w:r>
      <w:r>
        <w:t xml:space="preserve">Автоматические тесты провести не удалось, из-за отсутствия такой возможности у данной платформы. </w:t>
      </w:r>
      <w:proofErr w:type="gramStart"/>
      <w:r>
        <w:rPr>
          <w:lang w:val="en-US"/>
        </w:rPr>
        <w:t>Unit</w:t>
      </w:r>
      <w:r w:rsidRPr="00C642C9">
        <w:t xml:space="preserve"> </w:t>
      </w:r>
      <w:r>
        <w:t xml:space="preserve">тесты не проводились из-за цельности приложения и связанности функционала с </w:t>
      </w:r>
      <w:r>
        <w:rPr>
          <w:lang w:val="en-US"/>
        </w:rPr>
        <w:t>UI</w:t>
      </w:r>
      <w:r w:rsidRPr="00C642C9">
        <w:t xml:space="preserve"> </w:t>
      </w:r>
      <w:r>
        <w:t>элементами.</w:t>
      </w:r>
      <w:proofErr w:type="gramEnd"/>
      <w:r>
        <w:t xml:space="preserve"> </w:t>
      </w:r>
      <w:r w:rsidR="00D65DE7">
        <w:t>Приложение тестировалось вручную и при помощи эмулятора. Все дефекты были найдены и исправлены в к</w:t>
      </w:r>
      <w:r w:rsidR="005D1CF2">
        <w:t xml:space="preserve">ороткий срок: не более 10 минут, однако эмулятор </w:t>
      </w:r>
      <w:r w:rsidR="00EB257F">
        <w:t>работал гораздо медленнее и сильно замедлял процесс тестирования.</w:t>
      </w:r>
    </w:p>
    <w:p w:rsidR="004B695E" w:rsidRPr="00DC4F85" w:rsidRDefault="00D65DE7" w:rsidP="0060212A">
      <w:pPr>
        <w:ind w:firstLine="708"/>
      </w:pPr>
      <w:r>
        <w:t xml:space="preserve">Отсутствие возможности проведения автоматического </w:t>
      </w:r>
      <w:r>
        <w:rPr>
          <w:lang w:val="en-US"/>
        </w:rPr>
        <w:t>UI</w:t>
      </w:r>
      <w:r w:rsidRPr="00D65DE7">
        <w:t xml:space="preserve"> </w:t>
      </w:r>
      <w:r>
        <w:t>тестирования на данной платформе является серьёзным минусом. Также у данной платформы</w:t>
      </w:r>
      <w:r w:rsidR="009B2F25">
        <w:t xml:space="preserve"> </w:t>
      </w:r>
      <w:r>
        <w:t xml:space="preserve"> </w:t>
      </w:r>
      <w:r w:rsidRPr="009B2F25">
        <w:rPr>
          <w:b/>
        </w:rPr>
        <w:t>ниже показатели скорости развертывания</w:t>
      </w:r>
      <w:r w:rsidR="00DE1F85">
        <w:t xml:space="preserve"> приложения на устройстве. Если при использовании </w:t>
      </w:r>
      <w:r w:rsidR="00DE1F85">
        <w:rPr>
          <w:lang w:val="en-US"/>
        </w:rPr>
        <w:t>Android</w:t>
      </w:r>
      <w:r w:rsidR="00DE1F85" w:rsidRPr="00DE1F85">
        <w:t xml:space="preserve"> </w:t>
      </w:r>
      <w:r w:rsidR="00DE1F85">
        <w:rPr>
          <w:lang w:val="en-US"/>
        </w:rPr>
        <w:t>SDK</w:t>
      </w:r>
      <w:r w:rsidR="00DE1F85" w:rsidRPr="00DE1F85">
        <w:t xml:space="preserve"> </w:t>
      </w:r>
      <w:r w:rsidR="00DE1F85">
        <w:t xml:space="preserve">на установку приложения тратится несколько секунд, то при использовании </w:t>
      </w:r>
      <w:proofErr w:type="spellStart"/>
      <w:r w:rsidR="00DE1F85">
        <w:rPr>
          <w:lang w:val="en-US"/>
        </w:rPr>
        <w:t>Xamarin</w:t>
      </w:r>
      <w:proofErr w:type="spellEnd"/>
      <w:r w:rsidR="00DE1F85" w:rsidRPr="00DE1F85">
        <w:t xml:space="preserve"> </w:t>
      </w:r>
      <w:r w:rsidR="00DE1F85">
        <w:t>развёртывание приложения может занимать до двух</w:t>
      </w:r>
      <w:r w:rsidR="0020716D">
        <w:t xml:space="preserve"> минут</w:t>
      </w:r>
      <w:r w:rsidR="00DE1F85">
        <w:t>.</w:t>
      </w:r>
      <w:r w:rsidR="00DC4F85">
        <w:t xml:space="preserve"> Связано это с проведением установки дополнительных библиотек, таких как </w:t>
      </w:r>
      <w:r w:rsidR="00DC4F85">
        <w:rPr>
          <w:lang w:val="en-US"/>
        </w:rPr>
        <w:t>Mono</w:t>
      </w:r>
      <w:r w:rsidR="00DC4F85" w:rsidRPr="00DC4F85">
        <w:t xml:space="preserve"> </w:t>
      </w:r>
      <w:r w:rsidR="00DC4F85">
        <w:rPr>
          <w:lang w:val="en-US"/>
        </w:rPr>
        <w:t>Shared</w:t>
      </w:r>
      <w:r w:rsidR="00DC4F85" w:rsidRPr="00DC4F85">
        <w:t xml:space="preserve"> </w:t>
      </w:r>
      <w:r w:rsidR="00DC4F85">
        <w:rPr>
          <w:lang w:val="en-US"/>
        </w:rPr>
        <w:t>Runtime</w:t>
      </w:r>
      <w:r w:rsidR="00DC4F85" w:rsidRPr="00DC4F85">
        <w:t xml:space="preserve">, </w:t>
      </w:r>
      <w:r w:rsidR="00DC4F85">
        <w:rPr>
          <w:lang w:val="en-US"/>
        </w:rPr>
        <w:t>Mono</w:t>
      </w:r>
      <w:r w:rsidR="00DC4F85" w:rsidRPr="00DC4F85">
        <w:t xml:space="preserve"> </w:t>
      </w:r>
      <w:r w:rsidR="00DC4F85">
        <w:rPr>
          <w:lang w:val="en-US"/>
        </w:rPr>
        <w:t>Android</w:t>
      </w:r>
      <w:r w:rsidR="00DC4F85" w:rsidRPr="00DC4F85">
        <w:t xml:space="preserve"> </w:t>
      </w:r>
      <w:r w:rsidR="00DC4F85">
        <w:rPr>
          <w:lang w:val="en-US"/>
        </w:rPr>
        <w:t>Support</w:t>
      </w:r>
      <w:r w:rsidR="00DC4F85" w:rsidRPr="00DC4F85">
        <w:t>.</w:t>
      </w:r>
    </w:p>
    <w:p w:rsidR="00DC4F85" w:rsidRDefault="00DC4F85" w:rsidP="00DC4F85">
      <w:pPr>
        <w:ind w:firstLine="708"/>
      </w:pPr>
      <w:r>
        <w:t>Ниже приведена таблица временных затрат на разработку и тестирование первого приложения.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2C6740" w:rsidTr="002C6740">
        <w:tc>
          <w:tcPr>
            <w:tcW w:w="1914" w:type="dxa"/>
          </w:tcPr>
          <w:p w:rsidR="002C6740" w:rsidRDefault="002C6740" w:rsidP="00E8106F"/>
        </w:tc>
        <w:tc>
          <w:tcPr>
            <w:tcW w:w="1914" w:type="dxa"/>
          </w:tcPr>
          <w:p w:rsidR="002C6740" w:rsidRDefault="002C6740" w:rsidP="00E8106F">
            <w:r>
              <w:t>Проведение тестирования на устройстве</w:t>
            </w:r>
          </w:p>
        </w:tc>
        <w:tc>
          <w:tcPr>
            <w:tcW w:w="1914" w:type="dxa"/>
          </w:tcPr>
          <w:p w:rsidR="002C6740" w:rsidRDefault="002C6740" w:rsidP="00E8106F">
            <w:r>
              <w:t>Проведение тестирования на эмуляторе</w:t>
            </w:r>
          </w:p>
        </w:tc>
        <w:tc>
          <w:tcPr>
            <w:tcW w:w="1914" w:type="dxa"/>
          </w:tcPr>
          <w:p w:rsidR="002C6740" w:rsidRPr="002C6740" w:rsidRDefault="002C6740" w:rsidP="002C6740">
            <w:pPr>
              <w:jc w:val="center"/>
            </w:pPr>
            <w:r>
              <w:t>Написание примера</w:t>
            </w:r>
          </w:p>
        </w:tc>
      </w:tr>
      <w:tr w:rsidR="002C6740" w:rsidTr="002C6740">
        <w:tc>
          <w:tcPr>
            <w:tcW w:w="1914" w:type="dxa"/>
          </w:tcPr>
          <w:p w:rsidR="002C6740" w:rsidRPr="002C6740" w:rsidRDefault="002C6740" w:rsidP="00E8106F">
            <w:pPr>
              <w:rPr>
                <w:lang w:val="en-US"/>
              </w:rPr>
            </w:pPr>
            <w:r>
              <w:rPr>
                <w:lang w:val="en-US"/>
              </w:rPr>
              <w:t>Test2</w:t>
            </w:r>
          </w:p>
        </w:tc>
        <w:tc>
          <w:tcPr>
            <w:tcW w:w="1914" w:type="dxa"/>
          </w:tcPr>
          <w:p w:rsidR="002C6740" w:rsidRDefault="002C6740" w:rsidP="002C6740">
            <w:pPr>
              <w:jc w:val="center"/>
            </w:pPr>
            <w:r>
              <w:t>6 минут</w:t>
            </w:r>
          </w:p>
        </w:tc>
        <w:tc>
          <w:tcPr>
            <w:tcW w:w="1914" w:type="dxa"/>
          </w:tcPr>
          <w:p w:rsidR="002C6740" w:rsidRDefault="002C6740" w:rsidP="002C6740">
            <w:pPr>
              <w:jc w:val="center"/>
            </w:pPr>
            <w:r>
              <w:t>7 минут</w:t>
            </w:r>
          </w:p>
        </w:tc>
        <w:tc>
          <w:tcPr>
            <w:tcW w:w="1914" w:type="dxa"/>
          </w:tcPr>
          <w:p w:rsidR="002C6740" w:rsidRDefault="002C6740" w:rsidP="002C6740">
            <w:pPr>
              <w:jc w:val="center"/>
            </w:pPr>
            <w:r>
              <w:t>40 минут</w:t>
            </w:r>
          </w:p>
        </w:tc>
      </w:tr>
    </w:tbl>
    <w:p w:rsidR="002C6740" w:rsidRPr="00896505" w:rsidRDefault="002C6740" w:rsidP="00E8106F"/>
    <w:p w:rsidR="004B695E" w:rsidRDefault="009B2F25" w:rsidP="009B2F25">
      <w:pPr>
        <w:pStyle w:val="2"/>
      </w:pPr>
      <w:bookmarkStart w:id="71" w:name="_Toc378075648"/>
      <w:r>
        <w:lastRenderedPageBreak/>
        <w:t>Создание аналогов приложений на других платформах</w:t>
      </w:r>
      <w:bookmarkEnd w:id="71"/>
    </w:p>
    <w:p w:rsidR="009B2F25" w:rsidRPr="002A7E8F" w:rsidRDefault="009B2F25" w:rsidP="009B2F25">
      <w:r>
        <w:tab/>
        <w:t xml:space="preserve">В качестве приложений 3 и 4 рассматриваются аналоги уже написанных приложений. Для приложения 1 использовался </w:t>
      </w:r>
      <w:proofErr w:type="spellStart"/>
      <w:r>
        <w:rPr>
          <w:lang w:val="en-US"/>
        </w:rPr>
        <w:t>Xamarin</w:t>
      </w:r>
      <w:proofErr w:type="spellEnd"/>
      <w:r w:rsidRPr="009B2F25">
        <w:t xml:space="preserve">, </w:t>
      </w:r>
      <w:r>
        <w:t xml:space="preserve">для приложения 2 – </w:t>
      </w:r>
      <w:r>
        <w:rPr>
          <w:lang w:val="en-US"/>
        </w:rPr>
        <w:t>Android</w:t>
      </w:r>
      <w:r w:rsidRPr="009B2F25">
        <w:t xml:space="preserve"> </w:t>
      </w:r>
      <w:r>
        <w:rPr>
          <w:lang w:val="en-US"/>
        </w:rPr>
        <w:t>SDK</w:t>
      </w:r>
      <w:r w:rsidRPr="009B2F25">
        <w:t xml:space="preserve">. </w:t>
      </w:r>
      <w:r>
        <w:t>Программы, их интерфейс, дефекты получились идентичными,</w:t>
      </w:r>
      <w:r w:rsidR="00D83E05">
        <w:t xml:space="preserve"> была</w:t>
      </w:r>
      <w:r w:rsidR="00DE1F85">
        <w:t xml:space="preserve"> лишь</w:t>
      </w:r>
      <w:r w:rsidR="00D83E05">
        <w:t xml:space="preserve"> добавлена разница в оформлении</w:t>
      </w:r>
      <w:r>
        <w:t>.</w:t>
      </w:r>
    </w:p>
    <w:p w:rsidR="009B2F25" w:rsidRDefault="009B2F25" w:rsidP="0062697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F54835" wp14:editId="20DFCF0E">
            <wp:extent cx="1543050" cy="2505075"/>
            <wp:effectExtent l="0" t="0" r="0" b="9525"/>
            <wp:docPr id="14" name="Рисунок 14" descr="C:\Users\Aleksei\Downloads\Screenshot_2014-01-16-16-3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ksei\Downloads\Screenshot_2014-01-16-16-35-0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18" cy="250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F85">
        <w:rPr>
          <w:noProof/>
          <w:lang w:eastAsia="ru-RU"/>
        </w:rPr>
        <w:drawing>
          <wp:inline distT="0" distB="0" distL="0" distR="0" wp14:anchorId="45170F99" wp14:editId="20BE2D50">
            <wp:extent cx="1566825" cy="2514600"/>
            <wp:effectExtent l="0" t="0" r="0" b="0"/>
            <wp:docPr id="15" name="Рисунок 15" descr="C:\Users\Aleksei\Downloads\Screenshot_2014-01-16-16-5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ksei\Downloads\Screenshot_2014-01-16-16-57-0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39" cy="252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977" w:rsidRPr="00626977" w:rsidRDefault="00626977" w:rsidP="00626977">
      <w:pPr>
        <w:jc w:val="center"/>
      </w:pPr>
      <w:r>
        <w:t>Приложение 3           Приложение 4</w:t>
      </w:r>
    </w:p>
    <w:p w:rsidR="00D71E8B" w:rsidRDefault="004433EB" w:rsidP="004433EB">
      <w:r>
        <w:tab/>
        <w:t xml:space="preserve">Для данных приложений проводились те же тесты, что и для приложений </w:t>
      </w:r>
      <w:r w:rsidR="00D71E8B">
        <w:t>1, 2</w:t>
      </w:r>
      <w:r>
        <w:t xml:space="preserve">. </w:t>
      </w:r>
    </w:p>
    <w:p w:rsidR="002C6740" w:rsidRPr="00326521" w:rsidRDefault="004433EB" w:rsidP="00326521">
      <w:pPr>
        <w:ind w:firstLine="708"/>
      </w:pPr>
      <w:r>
        <w:t>Ниже приведена таблица временных затрат на разработку и тестирование приложений.</w:t>
      </w:r>
    </w:p>
    <w:tbl>
      <w:tblPr>
        <w:tblStyle w:val="af9"/>
        <w:tblW w:w="8188" w:type="dxa"/>
        <w:tblLook w:val="04A0" w:firstRow="1" w:lastRow="0" w:firstColumn="1" w:lastColumn="0" w:noHBand="0" w:noVBand="1"/>
      </w:tblPr>
      <w:tblGrid>
        <w:gridCol w:w="2376"/>
        <w:gridCol w:w="1560"/>
        <w:gridCol w:w="1417"/>
        <w:gridCol w:w="1418"/>
        <w:gridCol w:w="1417"/>
      </w:tblGrid>
      <w:tr w:rsidR="00B13299" w:rsidTr="00B13299">
        <w:trPr>
          <w:trHeight w:val="796"/>
        </w:trPr>
        <w:tc>
          <w:tcPr>
            <w:tcW w:w="2376" w:type="dxa"/>
          </w:tcPr>
          <w:p w:rsidR="004433EB" w:rsidRDefault="004433EB" w:rsidP="00B13299">
            <w:pPr>
              <w:jc w:val="center"/>
            </w:pPr>
          </w:p>
        </w:tc>
        <w:tc>
          <w:tcPr>
            <w:tcW w:w="1560" w:type="dxa"/>
          </w:tcPr>
          <w:p w:rsidR="004433EB" w:rsidRDefault="00B13299" w:rsidP="00B13299">
            <w:pPr>
              <w:jc w:val="center"/>
            </w:pPr>
            <w:r>
              <w:rPr>
                <w:lang w:val="en-US"/>
              </w:rPr>
              <w:t>Test</w:t>
            </w:r>
            <w:r w:rsidR="004433EB">
              <w:t>1</w:t>
            </w:r>
          </w:p>
          <w:p w:rsidR="00DC4F85" w:rsidRDefault="00DC4F85" w:rsidP="00B13299">
            <w:pPr>
              <w:jc w:val="center"/>
            </w:pPr>
            <w:r>
              <w:t>(</w:t>
            </w:r>
            <w:r>
              <w:rPr>
                <w:lang w:val="en-US"/>
              </w:rPr>
              <w:t>Sum, Android</w:t>
            </w:r>
            <w:r>
              <w:t>)</w:t>
            </w:r>
          </w:p>
        </w:tc>
        <w:tc>
          <w:tcPr>
            <w:tcW w:w="1417" w:type="dxa"/>
          </w:tcPr>
          <w:p w:rsidR="00DC4F85" w:rsidRDefault="00B13299" w:rsidP="00B132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4433EB">
              <w:t>2</w:t>
            </w:r>
          </w:p>
          <w:p w:rsidR="004433EB" w:rsidRPr="00DC4F85" w:rsidRDefault="00DC4F85" w:rsidP="00B132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(Guess, </w:t>
            </w:r>
            <w:proofErr w:type="spellStart"/>
            <w:r>
              <w:rPr>
                <w:lang w:val="en-US"/>
              </w:rPr>
              <w:t>Xamarin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4433EB" w:rsidRDefault="00B13299" w:rsidP="00B132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4433EB">
              <w:t>3</w:t>
            </w:r>
          </w:p>
          <w:p w:rsidR="00DC4F85" w:rsidRPr="00DC4F85" w:rsidRDefault="00DC4F85" w:rsidP="00B132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(Guess, Android)</w:t>
            </w:r>
          </w:p>
        </w:tc>
        <w:tc>
          <w:tcPr>
            <w:tcW w:w="1417" w:type="dxa"/>
          </w:tcPr>
          <w:p w:rsidR="00DC4F85" w:rsidRDefault="00B13299" w:rsidP="00B132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4433EB">
              <w:t>4</w:t>
            </w:r>
          </w:p>
          <w:p w:rsidR="004433EB" w:rsidRPr="00DC4F85" w:rsidRDefault="00DC4F85" w:rsidP="00B132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(Sum, </w:t>
            </w:r>
            <w:proofErr w:type="spellStart"/>
            <w:r>
              <w:rPr>
                <w:lang w:val="en-US"/>
              </w:rPr>
              <w:t>Xamarin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26977" w:rsidTr="00626977">
        <w:trPr>
          <w:trHeight w:val="413"/>
        </w:trPr>
        <w:tc>
          <w:tcPr>
            <w:tcW w:w="2376" w:type="dxa"/>
          </w:tcPr>
          <w:p w:rsidR="004433EB" w:rsidRDefault="004433EB" w:rsidP="00B13299">
            <w:pPr>
              <w:jc w:val="center"/>
            </w:pPr>
            <w:r>
              <w:t>Разработка</w:t>
            </w:r>
          </w:p>
        </w:tc>
        <w:tc>
          <w:tcPr>
            <w:tcW w:w="1560" w:type="dxa"/>
          </w:tcPr>
          <w:p w:rsidR="004433EB" w:rsidRDefault="00DC4F85" w:rsidP="00B13299">
            <w:pPr>
              <w:jc w:val="center"/>
            </w:pPr>
            <w:r>
              <w:t>10</w:t>
            </w:r>
            <w:r w:rsidR="004433EB">
              <w:t xml:space="preserve"> минут</w:t>
            </w:r>
          </w:p>
        </w:tc>
        <w:tc>
          <w:tcPr>
            <w:tcW w:w="1417" w:type="dxa"/>
          </w:tcPr>
          <w:p w:rsidR="004433EB" w:rsidRDefault="00626977" w:rsidP="00B13299">
            <w:pPr>
              <w:jc w:val="center"/>
            </w:pPr>
            <w:r>
              <w:t>25</w:t>
            </w:r>
            <w:r w:rsidR="004433EB" w:rsidRPr="00DC4F85">
              <w:t xml:space="preserve"> минут</w:t>
            </w:r>
          </w:p>
        </w:tc>
        <w:tc>
          <w:tcPr>
            <w:tcW w:w="1418" w:type="dxa"/>
          </w:tcPr>
          <w:p w:rsidR="004433EB" w:rsidRDefault="00DC4F85" w:rsidP="00626977">
            <w:pPr>
              <w:jc w:val="center"/>
            </w:pPr>
            <w:r>
              <w:t>2</w:t>
            </w:r>
            <w:r w:rsidR="00626977">
              <w:t>0</w:t>
            </w:r>
            <w:r w:rsidR="004433EB">
              <w:t xml:space="preserve"> минут</w:t>
            </w:r>
          </w:p>
        </w:tc>
        <w:tc>
          <w:tcPr>
            <w:tcW w:w="1417" w:type="dxa"/>
          </w:tcPr>
          <w:p w:rsidR="004433EB" w:rsidRDefault="004433EB" w:rsidP="00B13299">
            <w:pPr>
              <w:jc w:val="center"/>
            </w:pPr>
            <w:r w:rsidRPr="00DC4F85">
              <w:t>10 минут</w:t>
            </w:r>
          </w:p>
        </w:tc>
      </w:tr>
      <w:tr w:rsidR="00B13299" w:rsidTr="00B13299">
        <w:trPr>
          <w:trHeight w:val="796"/>
        </w:trPr>
        <w:tc>
          <w:tcPr>
            <w:tcW w:w="2376" w:type="dxa"/>
          </w:tcPr>
          <w:p w:rsidR="004433EB" w:rsidRDefault="004433EB" w:rsidP="00B13299">
            <w:pPr>
              <w:jc w:val="center"/>
            </w:pPr>
            <w:r>
              <w:t>Автоматическое тестирование на эмуляторе</w:t>
            </w:r>
          </w:p>
        </w:tc>
        <w:tc>
          <w:tcPr>
            <w:tcW w:w="1560" w:type="dxa"/>
          </w:tcPr>
          <w:p w:rsidR="004433EB" w:rsidRDefault="004433EB" w:rsidP="00DE1F85">
            <w:pPr>
              <w:jc w:val="center"/>
            </w:pPr>
            <w:r>
              <w:t xml:space="preserve">2 минуты </w:t>
            </w:r>
            <w:r w:rsidR="00DE1F85">
              <w:t>3</w:t>
            </w:r>
            <w:r>
              <w:t>0 секунд</w:t>
            </w:r>
          </w:p>
        </w:tc>
        <w:tc>
          <w:tcPr>
            <w:tcW w:w="1417" w:type="dxa"/>
          </w:tcPr>
          <w:p w:rsidR="004433EB" w:rsidRDefault="004433EB" w:rsidP="00B13299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4433EB" w:rsidRDefault="004433EB" w:rsidP="00DE1F85">
            <w:pPr>
              <w:jc w:val="center"/>
            </w:pPr>
            <w:r>
              <w:t xml:space="preserve">2 минуты </w:t>
            </w:r>
            <w:r w:rsidR="00DE1F85">
              <w:t>3</w:t>
            </w:r>
            <w:r>
              <w:t>0 секунд</w:t>
            </w:r>
          </w:p>
        </w:tc>
        <w:tc>
          <w:tcPr>
            <w:tcW w:w="1417" w:type="dxa"/>
          </w:tcPr>
          <w:p w:rsidR="004433EB" w:rsidRDefault="004433EB" w:rsidP="00B13299">
            <w:pPr>
              <w:jc w:val="center"/>
            </w:pPr>
            <w:r>
              <w:t>-</w:t>
            </w:r>
          </w:p>
        </w:tc>
      </w:tr>
      <w:tr w:rsidR="00B13299" w:rsidTr="00B13299">
        <w:trPr>
          <w:trHeight w:val="852"/>
        </w:trPr>
        <w:tc>
          <w:tcPr>
            <w:tcW w:w="2376" w:type="dxa"/>
          </w:tcPr>
          <w:p w:rsidR="004433EB" w:rsidRDefault="004433EB" w:rsidP="00B13299">
            <w:pPr>
              <w:jc w:val="center"/>
            </w:pPr>
            <w:r>
              <w:t>Автоматическое тестирование на устройстве</w:t>
            </w:r>
          </w:p>
        </w:tc>
        <w:tc>
          <w:tcPr>
            <w:tcW w:w="1560" w:type="dxa"/>
          </w:tcPr>
          <w:p w:rsidR="004433EB" w:rsidRDefault="004433EB" w:rsidP="00B13299">
            <w:pPr>
              <w:jc w:val="center"/>
            </w:pPr>
            <w:r w:rsidRPr="002C6740">
              <w:rPr>
                <w:color w:val="00B050"/>
              </w:rPr>
              <w:t>7 секунд</w:t>
            </w:r>
          </w:p>
        </w:tc>
        <w:tc>
          <w:tcPr>
            <w:tcW w:w="1417" w:type="dxa"/>
          </w:tcPr>
          <w:p w:rsidR="004433EB" w:rsidRDefault="004433EB" w:rsidP="00B13299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4433EB" w:rsidRDefault="004433EB" w:rsidP="00B13299">
            <w:pPr>
              <w:jc w:val="center"/>
            </w:pPr>
            <w:r w:rsidRPr="002C6740">
              <w:rPr>
                <w:color w:val="00B050"/>
              </w:rPr>
              <w:t>7 секунд</w:t>
            </w:r>
          </w:p>
        </w:tc>
        <w:tc>
          <w:tcPr>
            <w:tcW w:w="1417" w:type="dxa"/>
          </w:tcPr>
          <w:p w:rsidR="004433EB" w:rsidRDefault="004433EB" w:rsidP="00B13299">
            <w:pPr>
              <w:jc w:val="center"/>
            </w:pPr>
            <w:r>
              <w:t>-</w:t>
            </w:r>
          </w:p>
        </w:tc>
      </w:tr>
      <w:tr w:rsidR="00B13299" w:rsidTr="00B13299">
        <w:trPr>
          <w:trHeight w:val="796"/>
        </w:trPr>
        <w:tc>
          <w:tcPr>
            <w:tcW w:w="2376" w:type="dxa"/>
          </w:tcPr>
          <w:p w:rsidR="004433EB" w:rsidRDefault="004433EB" w:rsidP="00B13299">
            <w:pPr>
              <w:jc w:val="center"/>
            </w:pPr>
            <w:r>
              <w:t>Ручное тестирование на устройстве</w:t>
            </w:r>
          </w:p>
        </w:tc>
        <w:tc>
          <w:tcPr>
            <w:tcW w:w="1560" w:type="dxa"/>
          </w:tcPr>
          <w:p w:rsidR="004433EB" w:rsidRDefault="004433EB" w:rsidP="00B13299">
            <w:pPr>
              <w:jc w:val="center"/>
            </w:pPr>
            <w:r w:rsidRPr="00DE1F85">
              <w:rPr>
                <w:color w:val="00B050"/>
              </w:rPr>
              <w:t>3 минуты</w:t>
            </w:r>
          </w:p>
        </w:tc>
        <w:tc>
          <w:tcPr>
            <w:tcW w:w="1417" w:type="dxa"/>
          </w:tcPr>
          <w:p w:rsidR="004433EB" w:rsidRDefault="00D71E8B" w:rsidP="00B13299">
            <w:pPr>
              <w:jc w:val="center"/>
            </w:pPr>
            <w:r w:rsidRPr="00DE1F85">
              <w:rPr>
                <w:color w:val="FF0000"/>
              </w:rPr>
              <w:t>6</w:t>
            </w:r>
            <w:r w:rsidR="004433EB" w:rsidRPr="00DE1F85">
              <w:rPr>
                <w:color w:val="FF0000"/>
              </w:rPr>
              <w:t xml:space="preserve"> минут</w:t>
            </w:r>
          </w:p>
        </w:tc>
        <w:tc>
          <w:tcPr>
            <w:tcW w:w="1418" w:type="dxa"/>
          </w:tcPr>
          <w:p w:rsidR="004433EB" w:rsidRDefault="00D71E8B" w:rsidP="00DE1F85">
            <w:pPr>
              <w:jc w:val="center"/>
            </w:pPr>
            <w:r>
              <w:t>5</w:t>
            </w:r>
            <w:r w:rsidR="004433EB">
              <w:t xml:space="preserve"> минут</w:t>
            </w:r>
          </w:p>
        </w:tc>
        <w:tc>
          <w:tcPr>
            <w:tcW w:w="1417" w:type="dxa"/>
          </w:tcPr>
          <w:p w:rsidR="004433EB" w:rsidRDefault="00D71E8B" w:rsidP="00B13299">
            <w:pPr>
              <w:jc w:val="center"/>
            </w:pPr>
            <w:r w:rsidRPr="00DE1F85">
              <w:rPr>
                <w:color w:val="FF0000"/>
              </w:rPr>
              <w:t>6</w:t>
            </w:r>
            <w:r w:rsidR="004433EB" w:rsidRPr="00DE1F85">
              <w:rPr>
                <w:color w:val="FF0000"/>
              </w:rPr>
              <w:t xml:space="preserve"> минут</w:t>
            </w:r>
          </w:p>
        </w:tc>
      </w:tr>
      <w:tr w:rsidR="00B13299" w:rsidTr="00B13299">
        <w:trPr>
          <w:trHeight w:val="796"/>
        </w:trPr>
        <w:tc>
          <w:tcPr>
            <w:tcW w:w="2376" w:type="dxa"/>
          </w:tcPr>
          <w:p w:rsidR="004433EB" w:rsidRDefault="004433EB" w:rsidP="00B13299">
            <w:pPr>
              <w:jc w:val="center"/>
            </w:pPr>
            <w:r>
              <w:t>Ручное тестирование на эмуляторе</w:t>
            </w:r>
          </w:p>
        </w:tc>
        <w:tc>
          <w:tcPr>
            <w:tcW w:w="1560" w:type="dxa"/>
          </w:tcPr>
          <w:p w:rsidR="004433EB" w:rsidRDefault="00D71E8B" w:rsidP="00B13299">
            <w:pPr>
              <w:jc w:val="center"/>
            </w:pPr>
            <w:r>
              <w:t>5 минут</w:t>
            </w:r>
          </w:p>
        </w:tc>
        <w:tc>
          <w:tcPr>
            <w:tcW w:w="1417" w:type="dxa"/>
          </w:tcPr>
          <w:p w:rsidR="004433EB" w:rsidRDefault="00D71E8B" w:rsidP="00B13299">
            <w:pPr>
              <w:jc w:val="center"/>
            </w:pPr>
            <w:r>
              <w:t>7 минут</w:t>
            </w:r>
          </w:p>
        </w:tc>
        <w:tc>
          <w:tcPr>
            <w:tcW w:w="1418" w:type="dxa"/>
          </w:tcPr>
          <w:p w:rsidR="004433EB" w:rsidRDefault="00D71E8B" w:rsidP="00B13299">
            <w:pPr>
              <w:jc w:val="center"/>
            </w:pPr>
            <w:r>
              <w:t>5 минут</w:t>
            </w:r>
          </w:p>
        </w:tc>
        <w:tc>
          <w:tcPr>
            <w:tcW w:w="1417" w:type="dxa"/>
          </w:tcPr>
          <w:p w:rsidR="004433EB" w:rsidRDefault="00D71E8B" w:rsidP="00B13299">
            <w:pPr>
              <w:jc w:val="center"/>
            </w:pPr>
            <w:r>
              <w:t>7 минут</w:t>
            </w:r>
          </w:p>
        </w:tc>
      </w:tr>
    </w:tbl>
    <w:p w:rsidR="00DC4F85" w:rsidRDefault="00D71E8B" w:rsidP="00626977">
      <w:r>
        <w:lastRenderedPageBreak/>
        <w:tab/>
        <w:t>В строках, связанных с автоматическим тестированием, стоит также учитывать время, потраченное на написание тестов. В среднем это составило 25 минут.</w:t>
      </w:r>
    </w:p>
    <w:p w:rsidR="00DC4F85" w:rsidRDefault="0020716D" w:rsidP="0020716D">
      <w:pPr>
        <w:ind w:firstLine="75"/>
      </w:pPr>
      <w:r>
        <w:t>Вывод по полученным данным</w:t>
      </w:r>
      <w:r w:rsidR="00DC4F85">
        <w:t xml:space="preserve">: </w:t>
      </w:r>
    </w:p>
    <w:p w:rsidR="00D83E05" w:rsidRDefault="00DC4F85" w:rsidP="00DC4F85">
      <w:pPr>
        <w:pStyle w:val="a3"/>
        <w:numPr>
          <w:ilvl w:val="0"/>
          <w:numId w:val="10"/>
        </w:numPr>
      </w:pPr>
      <w:r>
        <w:t>П</w:t>
      </w:r>
      <w:r w:rsidR="00D83E05">
        <w:t xml:space="preserve">роведение автоматических тестов на реальном устройстве </w:t>
      </w:r>
      <w:r w:rsidR="00DE1F85">
        <w:t>даёт большой выигрыш во времени</w:t>
      </w:r>
      <w:r w:rsidR="00D83E05">
        <w:t xml:space="preserve"> по сравнению с эмулятором. </w:t>
      </w:r>
    </w:p>
    <w:p w:rsidR="00DC4F85" w:rsidRDefault="00DC4F85" w:rsidP="00DC4F85">
      <w:pPr>
        <w:pStyle w:val="a3"/>
        <w:numPr>
          <w:ilvl w:val="0"/>
          <w:numId w:val="10"/>
        </w:numPr>
      </w:pPr>
      <w:r>
        <w:t xml:space="preserve">Ручное тестирование приложений на </w:t>
      </w:r>
      <w:r>
        <w:rPr>
          <w:lang w:val="en-US"/>
        </w:rPr>
        <w:t>Android</w:t>
      </w:r>
      <w:r>
        <w:t xml:space="preserve"> занимает меньше времени</w:t>
      </w:r>
      <w:r w:rsidRPr="00DC4F85">
        <w:t xml:space="preserve">, </w:t>
      </w:r>
      <w:r>
        <w:t xml:space="preserve">так как при развёртывании </w:t>
      </w:r>
      <w:proofErr w:type="spellStart"/>
      <w:r>
        <w:rPr>
          <w:lang w:val="en-US"/>
        </w:rPr>
        <w:t>Xamarin</w:t>
      </w:r>
      <w:proofErr w:type="spellEnd"/>
      <w:r w:rsidRPr="00DC4F85">
        <w:t xml:space="preserve"> </w:t>
      </w:r>
      <w:r>
        <w:t>приложения на устройство</w:t>
      </w:r>
      <w:r w:rsidR="00626977">
        <w:t xml:space="preserve"> или эмулятор</w:t>
      </w:r>
      <w:r>
        <w:t xml:space="preserve"> устанавливаются дополнительные библиотеки.</w:t>
      </w:r>
    </w:p>
    <w:p w:rsidR="00D83E05" w:rsidRPr="00DC4F85" w:rsidRDefault="00DC4F85" w:rsidP="00D71E8B">
      <w:pPr>
        <w:pStyle w:val="a3"/>
        <w:numPr>
          <w:ilvl w:val="0"/>
          <w:numId w:val="10"/>
        </w:numPr>
      </w:pPr>
      <w:r>
        <w:t xml:space="preserve">На разработку </w:t>
      </w:r>
      <w:proofErr w:type="spellStart"/>
      <w:r>
        <w:rPr>
          <w:lang w:val="en-US"/>
        </w:rPr>
        <w:t>Xamarin</w:t>
      </w:r>
      <w:proofErr w:type="spellEnd"/>
      <w:r w:rsidRPr="00DC4F85">
        <w:t xml:space="preserve"> </w:t>
      </w:r>
      <w:r>
        <w:t xml:space="preserve">и </w:t>
      </w:r>
      <w:r>
        <w:rPr>
          <w:lang w:val="en-US"/>
        </w:rPr>
        <w:t>Android</w:t>
      </w:r>
      <w:r w:rsidRPr="00DC4F85">
        <w:t xml:space="preserve"> </w:t>
      </w:r>
      <w:r>
        <w:t>приложений требуется примерно одинаковое время.</w:t>
      </w:r>
    </w:p>
    <w:p w:rsidR="002C6740" w:rsidRDefault="00D65DE7" w:rsidP="002C6740">
      <w:pPr>
        <w:pStyle w:val="1"/>
      </w:pPr>
      <w:r>
        <w:t xml:space="preserve"> </w:t>
      </w:r>
      <w:r w:rsidR="00E8106F">
        <w:br w:type="page"/>
      </w:r>
      <w:bookmarkStart w:id="72" w:name="_Toc378075649"/>
      <w:r w:rsidR="002C6740">
        <w:lastRenderedPageBreak/>
        <w:t>ЗАКЛЮЧЕНИЕ</w:t>
      </w:r>
      <w:bookmarkEnd w:id="72"/>
    </w:p>
    <w:p w:rsidR="008C5B4B" w:rsidRDefault="002C6740" w:rsidP="002A7E8F">
      <w:r>
        <w:tab/>
      </w:r>
      <w:r w:rsidR="003A25AF">
        <w:t>В результате проделанно</w:t>
      </w:r>
      <w:r w:rsidR="0060212A">
        <w:t>й работы были изучены платформы разработки мобильных приложений. На основе статистических данных были выбраны основные платформы и проведён анализ инструментов тестирования, предоставляемых ими.</w:t>
      </w:r>
    </w:p>
    <w:p w:rsidR="0020716D" w:rsidRDefault="0060212A" w:rsidP="008C5B4B">
      <w:pPr>
        <w:ind w:firstLine="708"/>
      </w:pPr>
      <w:r>
        <w:t xml:space="preserve">Для платформ </w:t>
      </w:r>
      <w:r>
        <w:rPr>
          <w:lang w:val="en-US"/>
        </w:rPr>
        <w:t>Android</w:t>
      </w:r>
      <w:r w:rsidRPr="0060212A">
        <w:t xml:space="preserve"> </w:t>
      </w:r>
      <w:r>
        <w:t xml:space="preserve">и </w:t>
      </w:r>
      <w:proofErr w:type="spellStart"/>
      <w:r>
        <w:rPr>
          <w:lang w:val="en-US"/>
        </w:rPr>
        <w:t>Xamarin</w:t>
      </w:r>
      <w:proofErr w:type="spellEnd"/>
      <w:r w:rsidRPr="0060212A">
        <w:t xml:space="preserve"> </w:t>
      </w:r>
      <w:r>
        <w:t>были написаны тестовые приложения и проведён анализ временных затрат на их разработку и проведение тестирования, как ручного так и автоматического.</w:t>
      </w:r>
    </w:p>
    <w:p w:rsidR="0020716D" w:rsidRDefault="0020716D" w:rsidP="0020716D">
      <w:pPr>
        <w:ind w:firstLine="708"/>
      </w:pPr>
      <w:r>
        <w:tab/>
        <w:t>Общие выводы:</w:t>
      </w:r>
    </w:p>
    <w:p w:rsidR="0020716D" w:rsidRDefault="0020716D" w:rsidP="0020716D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Xamarin</w:t>
      </w:r>
      <w:proofErr w:type="spellEnd"/>
      <w:r w:rsidRPr="0020716D">
        <w:t xml:space="preserve"> </w:t>
      </w:r>
      <w:r>
        <w:t xml:space="preserve">не предоставляет инструменты для автоматического тестирования. </w:t>
      </w:r>
      <w:r w:rsidR="00666271">
        <w:t>На длительных больших проектах и проектах со стабильной функциональностью отсутствие возможности проведения автоматического тестирования может стать причиной неоправданного завышения временных и денежных затрат</w:t>
      </w:r>
      <w:r w:rsidR="004512C9">
        <w:t xml:space="preserve"> на тестирование</w:t>
      </w:r>
      <w:r w:rsidR="00666271">
        <w:t>.</w:t>
      </w:r>
    </w:p>
    <w:p w:rsidR="0020716D" w:rsidRDefault="0020716D" w:rsidP="0020716D">
      <w:pPr>
        <w:pStyle w:val="a3"/>
        <w:numPr>
          <w:ilvl w:val="0"/>
          <w:numId w:val="12"/>
        </w:numPr>
      </w:pPr>
      <w:r>
        <w:t xml:space="preserve">С помощью </w:t>
      </w:r>
      <w:r>
        <w:rPr>
          <w:lang w:val="en-US"/>
        </w:rPr>
        <w:t>Android</w:t>
      </w:r>
      <w:r w:rsidRPr="0020716D">
        <w:t xml:space="preserve"> </w:t>
      </w:r>
      <w:r>
        <w:rPr>
          <w:lang w:val="en-US"/>
        </w:rPr>
        <w:t>SDK</w:t>
      </w:r>
      <w:r w:rsidRPr="0020716D">
        <w:t xml:space="preserve"> </w:t>
      </w:r>
      <w:r>
        <w:t xml:space="preserve">быстрее проводится ручное тестирование, так как </w:t>
      </w:r>
      <w:proofErr w:type="spellStart"/>
      <w:r>
        <w:rPr>
          <w:lang w:val="en-US"/>
        </w:rPr>
        <w:t>Xamarin</w:t>
      </w:r>
      <w:proofErr w:type="spellEnd"/>
      <w:r w:rsidRPr="0020716D">
        <w:t xml:space="preserve"> </w:t>
      </w:r>
      <w:r>
        <w:t>устанавливает на устройство дополнительные библиотеки.</w:t>
      </w:r>
    </w:p>
    <w:p w:rsidR="007A0079" w:rsidRPr="007A0079" w:rsidRDefault="00883125" w:rsidP="00883125">
      <w:pPr>
        <w:pStyle w:val="a3"/>
        <w:numPr>
          <w:ilvl w:val="0"/>
          <w:numId w:val="12"/>
        </w:numPr>
      </w:pPr>
      <w:r>
        <w:t xml:space="preserve">Наличие возможности писать кроссплатформенные приложения у </w:t>
      </w:r>
      <w:proofErr w:type="spellStart"/>
      <w:r>
        <w:rPr>
          <w:lang w:val="en-US"/>
        </w:rPr>
        <w:t>Xamarin</w:t>
      </w:r>
      <w:proofErr w:type="spellEnd"/>
      <w:r w:rsidRPr="00883125">
        <w:t xml:space="preserve"> </w:t>
      </w:r>
      <w:r>
        <w:t xml:space="preserve">сильно замедляет скорость развёртывания на устройстве, что при примерно одинаковых временных затратах на разработку делает более предпочтительным использование </w:t>
      </w:r>
      <w:r>
        <w:rPr>
          <w:lang w:val="en-US"/>
        </w:rPr>
        <w:t>Android</w:t>
      </w:r>
      <w:r w:rsidRPr="00883125">
        <w:t xml:space="preserve"> </w:t>
      </w:r>
      <w:r>
        <w:rPr>
          <w:lang w:val="en-US"/>
        </w:rPr>
        <w:t>SDK</w:t>
      </w:r>
      <w:bookmarkStart w:id="73" w:name="_GoBack"/>
      <w:bookmarkEnd w:id="73"/>
      <w:r w:rsidRPr="00883125">
        <w:t>.</w:t>
      </w:r>
    </w:p>
    <w:p w:rsidR="002C6740" w:rsidRDefault="002C6740" w:rsidP="00883125">
      <w:pPr>
        <w:pStyle w:val="a3"/>
        <w:numPr>
          <w:ilvl w:val="0"/>
          <w:numId w:val="12"/>
        </w:numPr>
      </w:pPr>
      <w:r>
        <w:br w:type="page"/>
      </w:r>
    </w:p>
    <w:p w:rsidR="00E8106F" w:rsidRPr="00D65DE7" w:rsidRDefault="00E8106F" w:rsidP="00E8106F"/>
    <w:p w:rsidR="00AA7CBD" w:rsidRPr="00E93B2D" w:rsidRDefault="0063780C">
      <w:pPr>
        <w:pStyle w:val="1"/>
        <w:pPrChange w:id="74" w:author="Aleksei Zhakov" w:date="2014-01-10T13:29:00Z">
          <w:pPr>
            <w:ind w:firstLine="705"/>
            <w:jc w:val="center"/>
          </w:pPr>
        </w:pPrChange>
      </w:pPr>
      <w:bookmarkStart w:id="75" w:name="_Toc378075650"/>
      <w:r>
        <w:t>СПИСОК</w:t>
      </w:r>
      <w:r w:rsidRPr="00E93B2D">
        <w:t xml:space="preserve"> </w:t>
      </w:r>
      <w:r w:rsidR="009C2F14">
        <w:t>ИСПОЛЬЗОВАННЫХ ИСТОЧНИКОВ</w:t>
      </w:r>
      <w:bookmarkEnd w:id="75"/>
    </w:p>
    <w:bookmarkStart w:id="76" w:name="Литература1"/>
    <w:p w:rsidR="0063780C" w:rsidRPr="005542A2" w:rsidDel="006D51CB" w:rsidRDefault="0063780C" w:rsidP="0063780C">
      <w:pPr>
        <w:pStyle w:val="a3"/>
        <w:numPr>
          <w:ilvl w:val="0"/>
          <w:numId w:val="2"/>
        </w:numPr>
        <w:rPr>
          <w:del w:id="77" w:author="Aleksei Zhakov" w:date="2014-01-10T13:28:00Z"/>
          <w:rFonts w:cs="Times New Roman"/>
          <w:szCs w:val="28"/>
        </w:rPr>
      </w:pPr>
      <w:del w:id="78" w:author="Aleksei Zhakov" w:date="2014-01-10T13:28:00Z">
        <w:r w:rsidDel="006D51CB">
          <w:fldChar w:fldCharType="begin"/>
        </w:r>
        <w:r w:rsidRPr="00E93B2D" w:rsidDel="006D51CB">
          <w:delInstrText xml:space="preserve"> </w:delInstrText>
        </w:r>
        <w:r w:rsidRPr="00C76DF4" w:rsidDel="006D51CB">
          <w:rPr>
            <w:lang w:val="en-US"/>
          </w:rPr>
          <w:delInstrText>HYPERLINK</w:delInstrText>
        </w:r>
        <w:r w:rsidRPr="00E93B2D" w:rsidDel="006D51CB">
          <w:delInstrText xml:space="preserve"> "</w:delInstrText>
        </w:r>
        <w:r w:rsidRPr="00C76DF4" w:rsidDel="006D51CB">
          <w:rPr>
            <w:lang w:val="en-US"/>
          </w:rPr>
          <w:delInstrText>http</w:delInstrText>
        </w:r>
        <w:r w:rsidRPr="00E93B2D" w:rsidDel="006D51CB">
          <w:delInstrText>://</w:delInstrText>
        </w:r>
        <w:r w:rsidRPr="00C76DF4" w:rsidDel="006D51CB">
          <w:rPr>
            <w:lang w:val="en-US"/>
          </w:rPr>
          <w:delInstrText>www</w:delInstrText>
        </w:r>
        <w:r w:rsidRPr="00E93B2D" w:rsidDel="006D51CB">
          <w:delInstrText>.</w:delInstrText>
        </w:r>
        <w:r w:rsidRPr="00C76DF4" w:rsidDel="006D51CB">
          <w:rPr>
            <w:lang w:val="en-US"/>
          </w:rPr>
          <w:delInstrText>idc</w:delInstrText>
        </w:r>
        <w:r w:rsidRPr="00E93B2D" w:rsidDel="006D51CB">
          <w:delInstrText>.</w:delInstrText>
        </w:r>
        <w:r w:rsidRPr="00C76DF4" w:rsidDel="006D51CB">
          <w:rPr>
            <w:lang w:val="en-US"/>
          </w:rPr>
          <w:delInstrText>com</w:delInstrText>
        </w:r>
        <w:r w:rsidRPr="00E93B2D" w:rsidDel="006D51CB">
          <w:delInstrText>/</w:delInstrText>
        </w:r>
        <w:r w:rsidRPr="00C76DF4" w:rsidDel="006D51CB">
          <w:rPr>
            <w:lang w:val="en-US"/>
          </w:rPr>
          <w:delInstrText>getdoc</w:delInstrText>
        </w:r>
        <w:r w:rsidRPr="00E93B2D" w:rsidDel="006D51CB">
          <w:delInstrText>.</w:delInstrText>
        </w:r>
        <w:r w:rsidRPr="00C76DF4" w:rsidDel="006D51CB">
          <w:rPr>
            <w:lang w:val="en-US"/>
          </w:rPr>
          <w:delInstrText>jsp</w:delInstrText>
        </w:r>
        <w:r w:rsidRPr="00E93B2D" w:rsidDel="006D51CB">
          <w:delInstrText>?</w:delInstrText>
        </w:r>
        <w:r w:rsidRPr="00C76DF4" w:rsidDel="006D51CB">
          <w:rPr>
            <w:lang w:val="en-US"/>
          </w:rPr>
          <w:delInstrText>containerId</w:delInstrText>
        </w:r>
        <w:r w:rsidRPr="00E93B2D" w:rsidDel="006D51CB">
          <w:delInstrText>=</w:delInstrText>
        </w:r>
        <w:r w:rsidRPr="00C76DF4" w:rsidDel="006D51CB">
          <w:rPr>
            <w:lang w:val="en-US"/>
          </w:rPr>
          <w:delInstrText>prUS</w:delInstrText>
        </w:r>
        <w:r w:rsidRPr="00E93B2D" w:rsidDel="006D51CB">
          <w:delInstrText xml:space="preserve">24442013" </w:delInstrText>
        </w:r>
        <w:r w:rsidDel="006D51CB">
          <w:fldChar w:fldCharType="separate"/>
        </w:r>
        <w:r w:rsidRPr="00C76DF4" w:rsidDel="006D51CB">
          <w:rPr>
            <w:rStyle w:val="aa"/>
            <w:lang w:val="en-US"/>
          </w:rPr>
          <w:delText>http</w:delText>
        </w:r>
        <w:r w:rsidRPr="004B006A" w:rsidDel="006D51CB">
          <w:rPr>
            <w:rStyle w:val="aa"/>
          </w:rPr>
          <w:delText>://</w:delText>
        </w:r>
        <w:r w:rsidRPr="00C76DF4" w:rsidDel="006D51CB">
          <w:rPr>
            <w:rStyle w:val="aa"/>
            <w:lang w:val="en-US"/>
          </w:rPr>
          <w:delText>www</w:delText>
        </w:r>
        <w:r w:rsidRPr="004B006A" w:rsidDel="006D51CB">
          <w:rPr>
            <w:rStyle w:val="aa"/>
          </w:rPr>
          <w:delText>.</w:delText>
        </w:r>
        <w:r w:rsidRPr="00C76DF4" w:rsidDel="006D51CB">
          <w:rPr>
            <w:rStyle w:val="aa"/>
            <w:lang w:val="en-US"/>
          </w:rPr>
          <w:delText>idc</w:delText>
        </w:r>
        <w:r w:rsidRPr="004B006A" w:rsidDel="006D51CB">
          <w:rPr>
            <w:rStyle w:val="aa"/>
          </w:rPr>
          <w:delText>.</w:delText>
        </w:r>
        <w:r w:rsidRPr="00C76DF4" w:rsidDel="006D51CB">
          <w:rPr>
            <w:rStyle w:val="aa"/>
            <w:lang w:val="en-US"/>
          </w:rPr>
          <w:delText>com</w:delText>
        </w:r>
        <w:r w:rsidRPr="004B006A" w:rsidDel="006D51CB">
          <w:rPr>
            <w:rStyle w:val="aa"/>
          </w:rPr>
          <w:delText>/</w:delText>
        </w:r>
        <w:r w:rsidRPr="00C76DF4" w:rsidDel="006D51CB">
          <w:rPr>
            <w:rStyle w:val="aa"/>
            <w:lang w:val="en-US"/>
          </w:rPr>
          <w:delText>getdoc</w:delText>
        </w:r>
        <w:r w:rsidRPr="004B006A" w:rsidDel="006D51CB">
          <w:rPr>
            <w:rStyle w:val="aa"/>
          </w:rPr>
          <w:delText>.</w:delText>
        </w:r>
        <w:r w:rsidRPr="00C76DF4" w:rsidDel="006D51CB">
          <w:rPr>
            <w:rStyle w:val="aa"/>
            <w:lang w:val="en-US"/>
          </w:rPr>
          <w:delText>jsp</w:delText>
        </w:r>
        <w:r w:rsidRPr="004B006A" w:rsidDel="006D51CB">
          <w:rPr>
            <w:rStyle w:val="aa"/>
          </w:rPr>
          <w:delText>?</w:delText>
        </w:r>
        <w:r w:rsidRPr="00C76DF4" w:rsidDel="006D51CB">
          <w:rPr>
            <w:rStyle w:val="aa"/>
            <w:lang w:val="en-US"/>
          </w:rPr>
          <w:delText>contai</w:delText>
        </w:r>
        <w:r w:rsidDel="006D51CB">
          <w:rPr>
            <w:rStyle w:val="aa"/>
          </w:rPr>
          <w:delText>nerId=prUS24442013</w:delText>
        </w:r>
        <w:r w:rsidDel="006D51CB">
          <w:fldChar w:fldCharType="end"/>
        </w:r>
        <w:bookmarkEnd w:id="76"/>
      </w:del>
    </w:p>
    <w:bookmarkStart w:id="79" w:name="Литература2"/>
    <w:p w:rsidR="006D51CB" w:rsidRPr="00311B97" w:rsidRDefault="006D51CB" w:rsidP="0063780C">
      <w:pPr>
        <w:pStyle w:val="a3"/>
        <w:numPr>
          <w:ilvl w:val="0"/>
          <w:numId w:val="2"/>
        </w:numPr>
        <w:rPr>
          <w:ins w:id="80" w:author="Aleksei Zhakov" w:date="2014-01-10T13:33:00Z"/>
          <w:rFonts w:cs="Times New Roman"/>
          <w:szCs w:val="28"/>
        </w:rPr>
      </w:pPr>
      <w:ins w:id="81" w:author="Aleksei Zhakov" w:date="2014-01-10T13:33:00Z">
        <w:r>
          <w:fldChar w:fldCharType="begin"/>
        </w:r>
        <w:r>
          <w:instrText xml:space="preserve"> HYPERLINK "http://gs.statcounter.com/" \l "mobile+tablet-os-ww-monthly-201212-201312" </w:instrText>
        </w:r>
        <w:r>
          <w:fldChar w:fldCharType="separate"/>
        </w:r>
        <w:r>
          <w:rPr>
            <w:rStyle w:val="aa"/>
          </w:rPr>
          <w:t>http://gs.statcounter.com/#mobile+tablet-os-ww-monthly-201212-201312</w:t>
        </w:r>
        <w:r>
          <w:fldChar w:fldCharType="end"/>
        </w:r>
      </w:ins>
    </w:p>
    <w:p w:rsidR="005542A2" w:rsidRPr="0080662D" w:rsidRDefault="00080DEC" w:rsidP="0063780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hyperlink r:id="rId18" w:history="1">
        <w:r w:rsidR="005542A2">
          <w:rPr>
            <w:rStyle w:val="aa"/>
          </w:rPr>
          <w:t>http://ru.wikipedia.org/wiki/Symbian_OS</w:t>
        </w:r>
      </w:hyperlink>
      <w:bookmarkEnd w:id="79"/>
    </w:p>
    <w:bookmarkStart w:id="82" w:name="Литература3"/>
    <w:p w:rsidR="0080662D" w:rsidRPr="0080662D" w:rsidRDefault="0080662D" w:rsidP="0063780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fldChar w:fldCharType="begin"/>
      </w:r>
      <w:r>
        <w:instrText xml:space="preserve"> HYPERLINK "http://developer.android.com/sdk/installing/studio.html" </w:instrText>
      </w:r>
      <w:r>
        <w:fldChar w:fldCharType="separate"/>
      </w:r>
      <w:r>
        <w:rPr>
          <w:rStyle w:val="aa"/>
        </w:rPr>
        <w:t>http://developer.android.com/sdk/installing/studio.html</w:t>
      </w:r>
      <w:r>
        <w:fldChar w:fldCharType="end"/>
      </w:r>
      <w:bookmarkEnd w:id="82"/>
    </w:p>
    <w:bookmarkStart w:id="83" w:name="Литература4"/>
    <w:p w:rsidR="0080662D" w:rsidRPr="009F7E4F" w:rsidRDefault="0080662D" w:rsidP="0063780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fldChar w:fldCharType="begin"/>
      </w:r>
      <w:r>
        <w:instrText xml:space="preserve"> HYPERLINK "http://xamarin.com/android" </w:instrText>
      </w:r>
      <w:r>
        <w:fldChar w:fldCharType="separate"/>
      </w:r>
      <w:r>
        <w:rPr>
          <w:rStyle w:val="aa"/>
        </w:rPr>
        <w:t>http://xamarin.com/</w:t>
      </w:r>
      <w:del w:id="84" w:author="Aleksei Zhakov" w:date="2014-01-10T13:35:00Z">
        <w:r w:rsidDel="005C4237">
          <w:rPr>
            <w:rStyle w:val="aa"/>
          </w:rPr>
          <w:delText>android</w:delText>
        </w:r>
      </w:del>
      <w:r>
        <w:fldChar w:fldCharType="end"/>
      </w:r>
      <w:bookmarkEnd w:id="83"/>
    </w:p>
    <w:bookmarkStart w:id="85" w:name="Литература5"/>
    <w:p w:rsidR="009F7E4F" w:rsidRPr="0063780C" w:rsidRDefault="009F7E4F" w:rsidP="009F7E4F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fldChar w:fldCharType="begin"/>
      </w:r>
      <w:r>
        <w:instrText xml:space="preserve"> HYPERLINK "http://en.wikipedia.org/wiki/Mobile_application_development" </w:instrText>
      </w:r>
      <w:r>
        <w:fldChar w:fldCharType="separate"/>
      </w:r>
      <w:r>
        <w:rPr>
          <w:rStyle w:val="aa"/>
        </w:rPr>
        <w:t>http://en.wikipedia.org/wiki/Mobile_application_development</w:t>
      </w:r>
      <w:r>
        <w:fldChar w:fldCharType="end"/>
      </w:r>
      <w:bookmarkEnd w:id="85"/>
    </w:p>
    <w:sectPr w:rsidR="009F7E4F" w:rsidRPr="0063780C" w:rsidSect="009C2F1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t.mahlaeva" w:date="2014-01-09T11:39:00Z" w:initials="t">
    <w:p w:rsidR="00883125" w:rsidRDefault="00883125" w:rsidP="00EB792C">
      <w:pPr>
        <w:spacing w:before="100" w:beforeAutospacing="1" w:after="100" w:afterAutospacing="1"/>
      </w:pPr>
      <w:r>
        <w:rPr>
          <w:rStyle w:val="af2"/>
        </w:rPr>
        <w:annotationRef/>
      </w:r>
      <w:r>
        <w:rPr>
          <w:rFonts w:ascii="Calibri" w:hAnsi="Calibri"/>
        </w:rPr>
        <w:t>Краткий список того, что нужно добавить в курспроект:</w:t>
      </w:r>
    </w:p>
    <w:p w:rsidR="00883125" w:rsidRDefault="00883125" w:rsidP="00EB792C">
      <w:pPr>
        <w:spacing w:before="100" w:beforeAutospacing="1" w:after="100" w:afterAutospacing="1"/>
      </w:pPr>
      <w:r>
        <w:rPr>
          <w:rFonts w:ascii="Calibri" w:hAnsi="Calibri"/>
        </w:rPr>
        <w:t> </w:t>
      </w:r>
    </w:p>
    <w:p w:rsidR="00883125" w:rsidRPr="00EB792C" w:rsidRDefault="00883125" w:rsidP="00EB792C">
      <w:pPr>
        <w:pStyle w:val="af7"/>
        <w:rPr>
          <w:lang w:val="ru-RU"/>
        </w:rPr>
      </w:pPr>
      <w:r>
        <w:rPr>
          <w:rFonts w:ascii="Calibri" w:hAnsi="Calibri"/>
          <w:sz w:val="22"/>
          <w:szCs w:val="22"/>
          <w:lang w:val="ru-RU"/>
        </w:rPr>
        <w:t>1.</w:t>
      </w:r>
      <w:r>
        <w:rPr>
          <w:sz w:val="14"/>
          <w:szCs w:val="14"/>
          <w:lang w:val="ru-RU"/>
        </w:rPr>
        <w:t xml:space="preserve">       </w:t>
      </w:r>
      <w:r>
        <w:rPr>
          <w:rFonts w:ascii="Calibri" w:hAnsi="Calibri"/>
          <w:sz w:val="22"/>
          <w:szCs w:val="22"/>
          <w:lang w:val="ru-RU"/>
        </w:rPr>
        <w:t>Страницу с задачами исследования (между титульником и аннотацией)</w:t>
      </w:r>
    </w:p>
    <w:p w:rsidR="00883125" w:rsidRDefault="00883125">
      <w:pPr>
        <w:pStyle w:val="af3"/>
      </w:pPr>
    </w:p>
    <w:p w:rsidR="00883125" w:rsidRDefault="00883125">
      <w:pPr>
        <w:pStyle w:val="af3"/>
      </w:pPr>
      <w:r>
        <w:t>Не вижу</w:t>
      </w:r>
    </w:p>
  </w:comment>
  <w:comment w:id="7" w:author="t.mahlaeva" w:date="2014-01-09T11:39:00Z" w:initials="t">
    <w:p w:rsidR="00883125" w:rsidRPr="00EB792C" w:rsidRDefault="00883125">
      <w:pPr>
        <w:pStyle w:val="af3"/>
      </w:pPr>
      <w:r>
        <w:rPr>
          <w:rStyle w:val="af2"/>
        </w:rPr>
        <w:annotationRef/>
      </w:r>
      <w:r>
        <w:t>Эта часть не переведена на остальные два языка</w:t>
      </w:r>
    </w:p>
  </w:comment>
  <w:comment w:id="12" w:author="t.mahlaeva" w:date="2014-01-09T11:42:00Z" w:initials="t">
    <w:p w:rsidR="00883125" w:rsidRDefault="00883125">
      <w:pPr>
        <w:pStyle w:val="af3"/>
      </w:pPr>
      <w:r>
        <w:rPr>
          <w:rStyle w:val="af2"/>
        </w:rPr>
        <w:annotationRef/>
      </w:r>
      <w:r>
        <w:t>Не забыть проапдейтить целиком реферат после доведения работы до предзащитного вида</w:t>
      </w:r>
    </w:p>
  </w:comment>
  <w:comment w:id="13" w:author="t.mahlaeva" w:date="2014-01-17T16:49:00Z" w:initials="t">
    <w:p w:rsidR="00883125" w:rsidRPr="00A654A9" w:rsidRDefault="00883125">
      <w:pPr>
        <w:pStyle w:val="af3"/>
      </w:pPr>
      <w:r>
        <w:rPr>
          <w:rStyle w:val="af2"/>
        </w:rPr>
        <w:annotationRef/>
      </w:r>
      <w:r w:rsidRPr="00A654A9">
        <w:t>1</w:t>
      </w:r>
    </w:p>
  </w:comment>
  <w:comment w:id="17" w:author="t.mahlaeva" w:date="2014-01-09T11:53:00Z" w:initials="t">
    <w:p w:rsidR="00883125" w:rsidRDefault="00883125">
      <w:pPr>
        <w:pStyle w:val="af3"/>
      </w:pPr>
      <w:r>
        <w:rPr>
          <w:rStyle w:val="af2"/>
        </w:rPr>
        <w:annotationRef/>
      </w:r>
      <w:r>
        <w:t>Проапдейтить в соответствии с подзаголовками работы</w:t>
      </w:r>
    </w:p>
  </w:comment>
  <w:comment w:id="19" w:author="t.mahlaeva" w:date="2014-01-09T11:43:00Z" w:initials="t">
    <w:p w:rsidR="00883125" w:rsidRDefault="00883125">
      <w:pPr>
        <w:pStyle w:val="af3"/>
      </w:pPr>
      <w:r>
        <w:rPr>
          <w:rStyle w:val="af2"/>
        </w:rPr>
        <w:annotationRef/>
      </w:r>
      <w:r>
        <w:t>Добавить про тестирование. Довести объем до половины страницы</w:t>
      </w:r>
    </w:p>
  </w:comment>
  <w:comment w:id="29" w:author="t.mahlaeva" w:date="2014-01-09T11:55:00Z" w:initials="t">
    <w:p w:rsidR="00883125" w:rsidRDefault="00883125">
      <w:pPr>
        <w:pStyle w:val="af3"/>
      </w:pPr>
      <w:r>
        <w:rPr>
          <w:rStyle w:val="af2"/>
        </w:rPr>
        <w:annotationRef/>
      </w:r>
      <w:r>
        <w:t>1 подраздел</w:t>
      </w:r>
    </w:p>
  </w:comment>
  <w:comment w:id="31" w:author="t.mahlaeva" w:date="2014-01-09T11:56:00Z" w:initials="t">
    <w:p w:rsidR="00883125" w:rsidRDefault="00883125">
      <w:pPr>
        <w:pStyle w:val="af3"/>
      </w:pPr>
      <w:r>
        <w:rPr>
          <w:rStyle w:val="af2"/>
        </w:rPr>
        <w:annotationRef/>
      </w:r>
      <w:r>
        <w:t>Сюда требования</w:t>
      </w:r>
    </w:p>
  </w:comment>
  <w:comment w:id="34" w:author="t.mahlaeva" w:date="2014-01-10T13:02:00Z" w:initials="t">
    <w:p w:rsidR="00883125" w:rsidRDefault="00883125" w:rsidP="00F26A37">
      <w:pPr>
        <w:pStyle w:val="af3"/>
      </w:pPr>
      <w:r>
        <w:rPr>
          <w:rStyle w:val="af2"/>
        </w:rPr>
        <w:annotationRef/>
      </w:r>
      <w:r>
        <w:t>2 подраздел</w:t>
      </w:r>
    </w:p>
  </w:comment>
  <w:comment w:id="69" w:author="t.mahlaeva" w:date="2014-01-17T17:07:00Z" w:initials="t">
    <w:p w:rsidR="00883125" w:rsidRPr="001B2DEA" w:rsidRDefault="00883125">
      <w:pPr>
        <w:pStyle w:val="af3"/>
      </w:pPr>
      <w:r>
        <w:rPr>
          <w:rStyle w:val="af2"/>
        </w:rPr>
        <w:annotationRef/>
      </w:r>
      <w:r w:rsidRPr="001B2DEA">
        <w:t>1/ Добавить описание как гугл-пле</w:t>
      </w:r>
      <w:r>
        <w:rPr>
          <w:lang w:val="en-US"/>
        </w:rPr>
        <w:t>t</w:t>
      </w:r>
      <w:r w:rsidRPr="001B2DEA">
        <w:t xml:space="preserve"> для обеих игр</w:t>
      </w:r>
    </w:p>
    <w:p w:rsidR="00883125" w:rsidRDefault="00883125">
      <w:pPr>
        <w:pStyle w:val="af3"/>
      </w:pPr>
      <w:r w:rsidRPr="001B2DEA">
        <w:t>2</w:t>
      </w:r>
      <w:r>
        <w:t>. Описание работы</w:t>
      </w:r>
    </w:p>
    <w:p w:rsidR="00883125" w:rsidRDefault="00883125">
      <w:pPr>
        <w:pStyle w:val="af3"/>
      </w:pPr>
      <w:r>
        <w:t>3. Дефекты с шагами</w:t>
      </w:r>
    </w:p>
    <w:p w:rsidR="00883125" w:rsidRDefault="00883125">
      <w:pPr>
        <w:pStyle w:val="af3"/>
      </w:pPr>
      <w:r>
        <w:t>4. Подписи к картинкам</w:t>
      </w:r>
    </w:p>
    <w:p w:rsidR="00883125" w:rsidRDefault="00883125">
      <w:pPr>
        <w:pStyle w:val="af3"/>
      </w:pPr>
      <w:r>
        <w:t>5. Данные по каждой игре в отдельную табличку</w:t>
      </w:r>
    </w:p>
    <w:p w:rsidR="00883125" w:rsidRDefault="00883125">
      <w:pPr>
        <w:pStyle w:val="af3"/>
      </w:pPr>
      <w:r>
        <w:t xml:space="preserve">6. </w:t>
      </w:r>
      <w:r w:rsidRPr="001B2DEA">
        <w:t>В сравнительной таб</w:t>
      </w:r>
      <w:r>
        <w:t>лице в конце выделить цветом лучший и худший резалт</w:t>
      </w:r>
    </w:p>
    <w:p w:rsidR="00883125" w:rsidRPr="001B2DEA" w:rsidRDefault="00883125">
      <w:pPr>
        <w:pStyle w:val="af3"/>
      </w:pPr>
      <w:r>
        <w:t>7. Добавить страницу с заключением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DEC" w:rsidRDefault="00080DEC" w:rsidP="0063780C">
      <w:pPr>
        <w:spacing w:after="0" w:line="240" w:lineRule="auto"/>
      </w:pPr>
      <w:r>
        <w:separator/>
      </w:r>
    </w:p>
  </w:endnote>
  <w:endnote w:type="continuationSeparator" w:id="0">
    <w:p w:rsidR="00080DEC" w:rsidRDefault="00080DEC" w:rsidP="0063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195157"/>
      <w:docPartObj>
        <w:docPartGallery w:val="Page Numbers (Bottom of Page)"/>
        <w:docPartUnique/>
      </w:docPartObj>
    </w:sdtPr>
    <w:sdtEndPr/>
    <w:sdtContent>
      <w:p w:rsidR="00883125" w:rsidRDefault="0088312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A38">
          <w:rPr>
            <w:noProof/>
          </w:rPr>
          <w:t>20</w:t>
        </w:r>
        <w:r>
          <w:fldChar w:fldCharType="end"/>
        </w:r>
      </w:p>
    </w:sdtContent>
  </w:sdt>
  <w:p w:rsidR="00883125" w:rsidRDefault="0088312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DEC" w:rsidRDefault="00080DEC" w:rsidP="0063780C">
      <w:pPr>
        <w:spacing w:after="0" w:line="240" w:lineRule="auto"/>
      </w:pPr>
      <w:r>
        <w:separator/>
      </w:r>
    </w:p>
  </w:footnote>
  <w:footnote w:type="continuationSeparator" w:id="0">
    <w:p w:rsidR="00080DEC" w:rsidRDefault="00080DEC" w:rsidP="0063780C">
      <w:pPr>
        <w:spacing w:after="0" w:line="240" w:lineRule="auto"/>
      </w:pPr>
      <w:r>
        <w:continuationSeparator/>
      </w:r>
    </w:p>
  </w:footnote>
  <w:footnote w:id="1">
    <w:p w:rsidR="00883125" w:rsidRPr="00EB792C" w:rsidRDefault="00883125" w:rsidP="007441E7">
      <w:pPr>
        <w:pStyle w:val="a7"/>
        <w:rPr>
          <w:rPrChange w:id="22" w:author="t.mahlaeva" w:date="2014-01-09T11:38:00Z">
            <w:rPr>
              <w:lang w:val="en-US"/>
            </w:rPr>
          </w:rPrChange>
        </w:rPr>
      </w:pPr>
      <w:r>
        <w:rPr>
          <w:rStyle w:val="a9"/>
        </w:rPr>
        <w:footnoteRef/>
      </w:r>
      <w:r>
        <w:t xml:space="preserve"> Источник </w:t>
      </w:r>
      <w:ins w:id="23" w:author="Aleksei Zhakov" w:date="2014-01-10T13:34:00Z">
        <w:r>
          <w:fldChar w:fldCharType="begin"/>
        </w:r>
        <w:r>
          <w:instrText xml:space="preserve"> HYPERLINK "http://ru.wikipedia.org/wiki/Symbian_OS" </w:instrText>
        </w:r>
        <w:r>
          <w:fldChar w:fldCharType="separate"/>
        </w:r>
        <w:r>
          <w:rPr>
            <w:rStyle w:val="aa"/>
          </w:rPr>
          <w:t>http://ru.wikipedia.org/wiki/Symbian_OS</w:t>
        </w:r>
        <w:r>
          <w:fldChar w:fldCharType="end"/>
        </w:r>
      </w:ins>
      <w:del w:id="24" w:author="Aleksei Zhakov" w:date="2014-01-10T13:34:00Z">
        <w:r w:rsidDel="005C4237">
          <w:fldChar w:fldCharType="begin"/>
        </w:r>
        <w:r w:rsidDel="005C4237">
          <w:delInstrText xml:space="preserve"> HYPERLINK \l "Литература2" </w:delInstrText>
        </w:r>
        <w:r w:rsidDel="005C4237">
          <w:fldChar w:fldCharType="separate"/>
        </w:r>
        <w:r w:rsidRPr="005542A2" w:rsidDel="005C4237">
          <w:rPr>
            <w:rStyle w:val="aa"/>
            <w:lang w:val="en-US"/>
          </w:rPr>
          <w:delText>wiki</w:delText>
        </w:r>
        <w:r w:rsidDel="005C4237">
          <w:rPr>
            <w:rStyle w:val="aa"/>
            <w:lang w:val="en-US"/>
          </w:rPr>
          <w:fldChar w:fldCharType="end"/>
        </w:r>
      </w:del>
    </w:p>
  </w:footnote>
  <w:footnote w:id="2">
    <w:p w:rsidR="00883125" w:rsidRDefault="00883125">
      <w:pPr>
        <w:pStyle w:val="a7"/>
      </w:pPr>
      <w:ins w:id="26" w:author="Aleksei Zhakov" w:date="2014-01-10T13:32:00Z">
        <w:r>
          <w:rPr>
            <w:rStyle w:val="a9"/>
          </w:rPr>
          <w:footnoteRef/>
        </w:r>
        <w:r>
          <w:t xml:space="preserve"> Источник </w:t>
        </w:r>
        <w:r>
          <w:fldChar w:fldCharType="begin"/>
        </w:r>
        <w:r>
          <w:instrText xml:space="preserve"> HYPERLINK "http://gs.statcounter.com/" \l "mobile+tablet-os-ww-monthly-201212-201312" </w:instrText>
        </w:r>
        <w:r>
          <w:fldChar w:fldCharType="separate"/>
        </w:r>
        <w:r>
          <w:rPr>
            <w:rStyle w:val="aa"/>
          </w:rPr>
          <w:t>http://gs.statcounter.com/#mobile+tablet-os-ww-monthly-201212-201312</w:t>
        </w:r>
        <w:r>
          <w:fldChar w:fldCharType="end"/>
        </w:r>
      </w:ins>
    </w:p>
  </w:footnote>
  <w:footnote w:id="3">
    <w:p w:rsidR="00883125" w:rsidRPr="0080662D" w:rsidRDefault="00883125">
      <w:pPr>
        <w:pStyle w:val="a7"/>
      </w:pPr>
      <w:r>
        <w:rPr>
          <w:rStyle w:val="a9"/>
        </w:rPr>
        <w:footnoteRef/>
      </w:r>
      <w:r>
        <w:t xml:space="preserve"> Источник </w:t>
      </w:r>
      <w:ins w:id="45" w:author="Aleksei Zhakov" w:date="2014-01-10T13:34:00Z">
        <w:r>
          <w:fldChar w:fldCharType="begin"/>
        </w:r>
        <w:r>
          <w:instrText xml:space="preserve"> HYPERLINK "http://developer.android.com/sdk/installing/studio.html" </w:instrText>
        </w:r>
        <w:r>
          <w:fldChar w:fldCharType="separate"/>
        </w:r>
        <w:r>
          <w:rPr>
            <w:rStyle w:val="aa"/>
          </w:rPr>
          <w:t>http://developer.android.com/sdk/installing/studio.html</w:t>
        </w:r>
        <w:r>
          <w:fldChar w:fldCharType="end"/>
        </w:r>
      </w:ins>
      <w:del w:id="46" w:author="Aleksei Zhakov" w:date="2014-01-10T13:34:00Z">
        <w:r w:rsidDel="005C4237">
          <w:fldChar w:fldCharType="begin"/>
        </w:r>
        <w:r w:rsidDel="005C4237">
          <w:delInstrText xml:space="preserve"> HYPERLINK \l "Литература3" </w:delInstrText>
        </w:r>
        <w:r w:rsidDel="005C4237">
          <w:fldChar w:fldCharType="separate"/>
        </w:r>
        <w:r w:rsidDel="005C4237">
          <w:rPr>
            <w:rStyle w:val="aa"/>
          </w:rPr>
          <w:delText>http://developer.android.com/</w:delText>
        </w:r>
        <w:r w:rsidDel="005C4237">
          <w:rPr>
            <w:rStyle w:val="aa"/>
          </w:rPr>
          <w:fldChar w:fldCharType="end"/>
        </w:r>
      </w:del>
    </w:p>
  </w:footnote>
  <w:footnote w:id="4">
    <w:p w:rsidR="00883125" w:rsidRPr="00EB792C" w:rsidRDefault="00883125">
      <w:pPr>
        <w:pStyle w:val="a7"/>
        <w:rPr>
          <w:rPrChange w:id="50" w:author="t.mahlaeva" w:date="2014-01-09T11:38:00Z">
            <w:rPr>
              <w:lang w:val="en-US"/>
            </w:rPr>
          </w:rPrChange>
        </w:rPr>
      </w:pPr>
      <w:r>
        <w:rPr>
          <w:rStyle w:val="a9"/>
        </w:rPr>
        <w:footnoteRef/>
      </w:r>
      <w:r>
        <w:t xml:space="preserve"> Источник </w:t>
      </w:r>
      <w:ins w:id="51" w:author="Aleksei Zhakov" w:date="2014-01-10T13:34:00Z">
        <w:r>
          <w:fldChar w:fldCharType="begin"/>
        </w:r>
        <w:r>
          <w:instrText xml:space="preserve"> HYPERLINK "http://en.wikipedia.org/wiki/Mobile_application_development" </w:instrText>
        </w:r>
        <w:r>
          <w:fldChar w:fldCharType="separate"/>
        </w:r>
        <w:r>
          <w:rPr>
            <w:rStyle w:val="aa"/>
          </w:rPr>
          <w:t>http://en.wikipedia.org/wiki/Mobile_application_development</w:t>
        </w:r>
        <w:r>
          <w:fldChar w:fldCharType="end"/>
        </w:r>
      </w:ins>
      <w:del w:id="52" w:author="Aleksei Zhakov" w:date="2014-01-10T13:34:00Z">
        <w:r w:rsidDel="005C4237">
          <w:fldChar w:fldCharType="begin"/>
        </w:r>
        <w:r w:rsidDel="005C4237">
          <w:delInstrText xml:space="preserve"> HYPERLINK \l "Литература5" </w:delInstrText>
        </w:r>
        <w:r w:rsidDel="005C4237">
          <w:fldChar w:fldCharType="separate"/>
        </w:r>
        <w:r w:rsidRPr="009F7E4F" w:rsidDel="005C4237">
          <w:rPr>
            <w:rStyle w:val="aa"/>
            <w:lang w:val="en-US"/>
          </w:rPr>
          <w:delText>wiki</w:delText>
        </w:r>
        <w:r w:rsidDel="005C4237">
          <w:rPr>
            <w:rStyle w:val="aa"/>
            <w:lang w:val="en-US"/>
          </w:rPr>
          <w:fldChar w:fldCharType="end"/>
        </w:r>
      </w:del>
    </w:p>
  </w:footnote>
  <w:footnote w:id="5">
    <w:p w:rsidR="00883125" w:rsidRDefault="00883125" w:rsidP="005E4453">
      <w:pPr>
        <w:pStyle w:val="a7"/>
      </w:pPr>
      <w:r>
        <w:rPr>
          <w:rStyle w:val="a9"/>
        </w:rPr>
        <w:footnoteRef/>
      </w:r>
      <w:r>
        <w:t xml:space="preserve"> Источник </w:t>
      </w:r>
      <w:ins w:id="53" w:author="Aleksei Zhakov" w:date="2014-01-10T13:35:00Z">
        <w:r w:rsidRPr="005C4237">
          <w:t>http://xamarin.com/</w:t>
        </w:r>
      </w:ins>
      <w:del w:id="54" w:author="Aleksei Zhakov" w:date="2014-01-10T13:35:00Z">
        <w:r w:rsidDel="005C4237">
          <w:fldChar w:fldCharType="begin"/>
        </w:r>
        <w:r w:rsidDel="005C4237">
          <w:delInstrText xml:space="preserve"> HYPERLINK \l "Литература4" </w:delInstrText>
        </w:r>
        <w:r w:rsidDel="005C4237">
          <w:fldChar w:fldCharType="separate"/>
        </w:r>
        <w:r w:rsidRPr="0080662D" w:rsidDel="005C4237">
          <w:rPr>
            <w:rStyle w:val="aa"/>
          </w:rPr>
          <w:delText>http://xamarin.com/</w:delText>
        </w:r>
        <w:r w:rsidDel="005C4237">
          <w:rPr>
            <w:rStyle w:val="aa"/>
          </w:rPr>
          <w:fldChar w:fldCharType="end"/>
        </w:r>
      </w:del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6689"/>
    <w:multiLevelType w:val="hybridMultilevel"/>
    <w:tmpl w:val="EEF4894C"/>
    <w:lvl w:ilvl="0" w:tplc="063698B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456601B"/>
    <w:multiLevelType w:val="hybridMultilevel"/>
    <w:tmpl w:val="D2349260"/>
    <w:lvl w:ilvl="0" w:tplc="4226F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F6132D"/>
    <w:multiLevelType w:val="hybridMultilevel"/>
    <w:tmpl w:val="CC58DBE0"/>
    <w:lvl w:ilvl="0" w:tplc="C28C0C2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BD7464B"/>
    <w:multiLevelType w:val="hybridMultilevel"/>
    <w:tmpl w:val="3C2CE55A"/>
    <w:lvl w:ilvl="0" w:tplc="E8BC341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25804C87"/>
    <w:multiLevelType w:val="hybridMultilevel"/>
    <w:tmpl w:val="86C49ABE"/>
    <w:lvl w:ilvl="0" w:tplc="33080AD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7801A99"/>
    <w:multiLevelType w:val="hybridMultilevel"/>
    <w:tmpl w:val="444A2392"/>
    <w:lvl w:ilvl="0" w:tplc="E2A8F7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CE219B8"/>
    <w:multiLevelType w:val="hybridMultilevel"/>
    <w:tmpl w:val="2ACC3F0C"/>
    <w:lvl w:ilvl="0" w:tplc="17DCD69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>
    <w:nsid w:val="305B52DA"/>
    <w:multiLevelType w:val="hybridMultilevel"/>
    <w:tmpl w:val="BA386AA6"/>
    <w:lvl w:ilvl="0" w:tplc="1262BD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CC65B14"/>
    <w:multiLevelType w:val="hybridMultilevel"/>
    <w:tmpl w:val="ABEAC5B0"/>
    <w:lvl w:ilvl="0" w:tplc="B7F0F1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B8F6980"/>
    <w:multiLevelType w:val="hybridMultilevel"/>
    <w:tmpl w:val="EAD0E800"/>
    <w:lvl w:ilvl="0" w:tplc="F59E2F7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DA87566"/>
    <w:multiLevelType w:val="hybridMultilevel"/>
    <w:tmpl w:val="1BA6F81E"/>
    <w:lvl w:ilvl="0" w:tplc="1262BD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DEB758C"/>
    <w:multiLevelType w:val="hybridMultilevel"/>
    <w:tmpl w:val="C9704B3C"/>
    <w:lvl w:ilvl="0" w:tplc="C48E35E4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11"/>
  </w:num>
  <w:num w:numId="6">
    <w:abstractNumId w:val="2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3F"/>
    <w:rsid w:val="0005303C"/>
    <w:rsid w:val="00053681"/>
    <w:rsid w:val="0005496C"/>
    <w:rsid w:val="00080DEC"/>
    <w:rsid w:val="000818AD"/>
    <w:rsid w:val="000E33D9"/>
    <w:rsid w:val="000E7B8A"/>
    <w:rsid w:val="001078A7"/>
    <w:rsid w:val="0013498F"/>
    <w:rsid w:val="001B2DEA"/>
    <w:rsid w:val="001C2177"/>
    <w:rsid w:val="001F43D2"/>
    <w:rsid w:val="0020716D"/>
    <w:rsid w:val="00212337"/>
    <w:rsid w:val="0022621E"/>
    <w:rsid w:val="002550CC"/>
    <w:rsid w:val="00274041"/>
    <w:rsid w:val="00296704"/>
    <w:rsid w:val="002A7E8F"/>
    <w:rsid w:val="002C6740"/>
    <w:rsid w:val="002D05E4"/>
    <w:rsid w:val="0030529C"/>
    <w:rsid w:val="00311B97"/>
    <w:rsid w:val="00326521"/>
    <w:rsid w:val="003644CD"/>
    <w:rsid w:val="003A25AF"/>
    <w:rsid w:val="003A60FF"/>
    <w:rsid w:val="003D08AF"/>
    <w:rsid w:val="003F22F2"/>
    <w:rsid w:val="00416281"/>
    <w:rsid w:val="004433EB"/>
    <w:rsid w:val="004512C9"/>
    <w:rsid w:val="004B006A"/>
    <w:rsid w:val="004B695E"/>
    <w:rsid w:val="004C2EC5"/>
    <w:rsid w:val="004C60EC"/>
    <w:rsid w:val="004D5EEE"/>
    <w:rsid w:val="004E6F24"/>
    <w:rsid w:val="00510E70"/>
    <w:rsid w:val="00512805"/>
    <w:rsid w:val="005449B3"/>
    <w:rsid w:val="00551A38"/>
    <w:rsid w:val="005542A2"/>
    <w:rsid w:val="00566900"/>
    <w:rsid w:val="00584807"/>
    <w:rsid w:val="005B681A"/>
    <w:rsid w:val="005C4237"/>
    <w:rsid w:val="005D1CF2"/>
    <w:rsid w:val="005D3277"/>
    <w:rsid w:val="005E4453"/>
    <w:rsid w:val="005F6408"/>
    <w:rsid w:val="0060212A"/>
    <w:rsid w:val="00626977"/>
    <w:rsid w:val="00632544"/>
    <w:rsid w:val="0063780C"/>
    <w:rsid w:val="00666271"/>
    <w:rsid w:val="006B28C1"/>
    <w:rsid w:val="006D51CB"/>
    <w:rsid w:val="007441E7"/>
    <w:rsid w:val="00753C2B"/>
    <w:rsid w:val="007A0079"/>
    <w:rsid w:val="007A45EC"/>
    <w:rsid w:val="007D289D"/>
    <w:rsid w:val="00802130"/>
    <w:rsid w:val="0080662D"/>
    <w:rsid w:val="00825F48"/>
    <w:rsid w:val="0086043F"/>
    <w:rsid w:val="00883125"/>
    <w:rsid w:val="00896505"/>
    <w:rsid w:val="008B271F"/>
    <w:rsid w:val="008B3E41"/>
    <w:rsid w:val="008C5B4B"/>
    <w:rsid w:val="008D3E80"/>
    <w:rsid w:val="008E633F"/>
    <w:rsid w:val="008F662F"/>
    <w:rsid w:val="00930A48"/>
    <w:rsid w:val="009B2F25"/>
    <w:rsid w:val="009C2F14"/>
    <w:rsid w:val="009D2C97"/>
    <w:rsid w:val="009F631D"/>
    <w:rsid w:val="009F7E4F"/>
    <w:rsid w:val="00A00BF0"/>
    <w:rsid w:val="00A310CB"/>
    <w:rsid w:val="00A32F65"/>
    <w:rsid w:val="00A654A9"/>
    <w:rsid w:val="00A93801"/>
    <w:rsid w:val="00AA2FAF"/>
    <w:rsid w:val="00AA7CBD"/>
    <w:rsid w:val="00AD7314"/>
    <w:rsid w:val="00AD75B8"/>
    <w:rsid w:val="00B06AF5"/>
    <w:rsid w:val="00B13299"/>
    <w:rsid w:val="00B1340C"/>
    <w:rsid w:val="00B47964"/>
    <w:rsid w:val="00BF033F"/>
    <w:rsid w:val="00C054C6"/>
    <w:rsid w:val="00C642C9"/>
    <w:rsid w:val="00C76DF4"/>
    <w:rsid w:val="00C81649"/>
    <w:rsid w:val="00CA4B8E"/>
    <w:rsid w:val="00CE6F1C"/>
    <w:rsid w:val="00D65DE7"/>
    <w:rsid w:val="00D71E8B"/>
    <w:rsid w:val="00D752A8"/>
    <w:rsid w:val="00D83E05"/>
    <w:rsid w:val="00DC4F85"/>
    <w:rsid w:val="00DE1F85"/>
    <w:rsid w:val="00DF5C80"/>
    <w:rsid w:val="00E8106F"/>
    <w:rsid w:val="00E93B2D"/>
    <w:rsid w:val="00EB0682"/>
    <w:rsid w:val="00EB257F"/>
    <w:rsid w:val="00EB792C"/>
    <w:rsid w:val="00ED099D"/>
    <w:rsid w:val="00F0543F"/>
    <w:rsid w:val="00F26A37"/>
    <w:rsid w:val="00F36394"/>
    <w:rsid w:val="00F840A4"/>
    <w:rsid w:val="00FB27E2"/>
    <w:rsid w:val="00FC6459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9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75B8"/>
    <w:pPr>
      <w:keepNext/>
      <w:keepLines/>
      <w:spacing w:before="480" w:after="0" w:line="480" w:lineRule="auto"/>
      <w:jc w:val="center"/>
      <w:outlineLvl w:val="0"/>
      <w:pPrChange w:id="0" w:author="Aleksei Zhakov" w:date="2014-01-10T13:21:00Z">
        <w:pPr>
          <w:keepNext/>
          <w:keepLines/>
          <w:spacing w:before="480" w:line="276" w:lineRule="auto"/>
          <w:outlineLvl w:val="0"/>
        </w:pPr>
      </w:pPrChange>
    </w:pPr>
    <w:rPr>
      <w:rFonts w:eastAsiaTheme="majorEastAsia" w:cstheme="majorBidi"/>
      <w:b/>
      <w:bCs/>
      <w:szCs w:val="28"/>
      <w:rPrChange w:id="0" w:author="Aleksei Zhakov" w:date="2014-01-10T13:21:00Z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 w:bidi="ar-SA"/>
        </w:rPr>
      </w:rPrChange>
    </w:rPr>
  </w:style>
  <w:style w:type="paragraph" w:styleId="2">
    <w:name w:val="heading 2"/>
    <w:basedOn w:val="a"/>
    <w:next w:val="a"/>
    <w:link w:val="20"/>
    <w:uiPriority w:val="9"/>
    <w:unhideWhenUsed/>
    <w:qFormat/>
    <w:rsid w:val="00626977"/>
    <w:pPr>
      <w:keepNext/>
      <w:keepLines/>
      <w:spacing w:before="200" w:after="0" w:line="360" w:lineRule="auto"/>
      <w:jc w:val="center"/>
      <w:outlineLvl w:val="1"/>
      <w:pPrChange w:id="1" w:author="Aleksei Zhakov" w:date="2014-01-10T13:23:00Z">
        <w:pPr>
          <w:keepNext/>
          <w:keepLines/>
          <w:spacing w:before="200" w:line="276" w:lineRule="auto"/>
          <w:outlineLvl w:val="1"/>
        </w:pPr>
      </w:pPrChange>
    </w:pPr>
    <w:rPr>
      <w:rFonts w:eastAsiaTheme="majorEastAsia" w:cstheme="majorBidi"/>
      <w:b/>
      <w:bCs/>
      <w:sz w:val="32"/>
      <w:szCs w:val="26"/>
      <w:rPrChange w:id="1" w:author="Aleksei Zhakov" w:date="2014-01-10T13:23:00Z">
        <w:rPr>
          <w:rFonts w:eastAsiaTheme="majorEastAsia" w:cstheme="majorBidi"/>
          <w:b/>
          <w:bCs/>
          <w:color w:val="4F81BD" w:themeColor="accent1"/>
          <w:sz w:val="26"/>
          <w:szCs w:val="26"/>
          <w:lang w:val="ru-RU" w:eastAsia="en-US" w:bidi="ar-SA"/>
        </w:rPr>
      </w:rPrChang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8E"/>
    <w:pPr>
      <w:spacing w:after="160" w:line="259" w:lineRule="auto"/>
      <w:ind w:left="720"/>
      <w:contextualSpacing/>
    </w:pPr>
  </w:style>
  <w:style w:type="character" w:styleId="a4">
    <w:name w:val="Strong"/>
    <w:basedOn w:val="a0"/>
    <w:uiPriority w:val="22"/>
    <w:qFormat/>
    <w:rsid w:val="00CA4B8E"/>
    <w:rPr>
      <w:b/>
      <w:bCs/>
    </w:rPr>
  </w:style>
  <w:style w:type="character" w:customStyle="1" w:styleId="apple-converted-space">
    <w:name w:val="apple-converted-space"/>
    <w:basedOn w:val="a0"/>
    <w:rsid w:val="00CA4B8E"/>
  </w:style>
  <w:style w:type="paragraph" w:styleId="a5">
    <w:name w:val="Balloon Text"/>
    <w:basedOn w:val="a"/>
    <w:link w:val="a6"/>
    <w:uiPriority w:val="99"/>
    <w:semiHidden/>
    <w:unhideWhenUsed/>
    <w:rsid w:val="0063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80C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63780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3780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3780C"/>
    <w:rPr>
      <w:vertAlign w:val="superscript"/>
    </w:rPr>
  </w:style>
  <w:style w:type="character" w:styleId="aa">
    <w:name w:val="Hyperlink"/>
    <w:basedOn w:val="a0"/>
    <w:uiPriority w:val="99"/>
    <w:unhideWhenUsed/>
    <w:rsid w:val="0063780C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63780C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9C2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C2F14"/>
  </w:style>
  <w:style w:type="paragraph" w:styleId="ae">
    <w:name w:val="footer"/>
    <w:basedOn w:val="a"/>
    <w:link w:val="af"/>
    <w:uiPriority w:val="99"/>
    <w:unhideWhenUsed/>
    <w:rsid w:val="009C2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C2F14"/>
  </w:style>
  <w:style w:type="paragraph" w:styleId="af0">
    <w:name w:val="No Spacing"/>
    <w:uiPriority w:val="1"/>
    <w:qFormat/>
    <w:rsid w:val="009C2F1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D75B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9C2F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9C2F14"/>
    <w:pPr>
      <w:spacing w:after="100" w:line="259" w:lineRule="auto"/>
    </w:pPr>
  </w:style>
  <w:style w:type="character" w:styleId="af2">
    <w:name w:val="annotation reference"/>
    <w:basedOn w:val="a0"/>
    <w:uiPriority w:val="99"/>
    <w:semiHidden/>
    <w:unhideWhenUsed/>
    <w:rsid w:val="00EB792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B792C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B792C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792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792C"/>
    <w:rPr>
      <w:b/>
      <w:bCs/>
      <w:sz w:val="20"/>
      <w:szCs w:val="20"/>
    </w:rPr>
  </w:style>
  <w:style w:type="paragraph" w:styleId="af7">
    <w:name w:val="Normal (Web)"/>
    <w:basedOn w:val="a"/>
    <w:uiPriority w:val="99"/>
    <w:semiHidden/>
    <w:unhideWhenUsed/>
    <w:rsid w:val="00EB792C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26977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D08AF"/>
    <w:pPr>
      <w:spacing w:after="100"/>
      <w:ind w:left="280"/>
    </w:pPr>
  </w:style>
  <w:style w:type="paragraph" w:styleId="af8">
    <w:name w:val="caption"/>
    <w:basedOn w:val="a"/>
    <w:next w:val="a"/>
    <w:uiPriority w:val="35"/>
    <w:unhideWhenUsed/>
    <w:qFormat/>
    <w:rsid w:val="0058480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9">
    <w:name w:val="Table Grid"/>
    <w:basedOn w:val="a1"/>
    <w:uiPriority w:val="59"/>
    <w:rsid w:val="00443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9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75B8"/>
    <w:pPr>
      <w:keepNext/>
      <w:keepLines/>
      <w:spacing w:before="480" w:after="0" w:line="480" w:lineRule="auto"/>
      <w:jc w:val="center"/>
      <w:outlineLvl w:val="0"/>
      <w:pPrChange w:id="2" w:author="Aleksei Zhakov" w:date="2014-01-10T13:21:00Z">
        <w:pPr>
          <w:keepNext/>
          <w:keepLines/>
          <w:spacing w:before="480" w:line="276" w:lineRule="auto"/>
          <w:outlineLvl w:val="0"/>
        </w:pPr>
      </w:pPrChange>
    </w:pPr>
    <w:rPr>
      <w:rFonts w:eastAsiaTheme="majorEastAsia" w:cstheme="majorBidi"/>
      <w:b/>
      <w:bCs/>
      <w:szCs w:val="28"/>
      <w:rPrChange w:id="2" w:author="Aleksei Zhakov" w:date="2014-01-10T13:21:00Z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 w:bidi="ar-SA"/>
        </w:rPr>
      </w:rPrChange>
    </w:rPr>
  </w:style>
  <w:style w:type="paragraph" w:styleId="2">
    <w:name w:val="heading 2"/>
    <w:basedOn w:val="a"/>
    <w:next w:val="a"/>
    <w:link w:val="20"/>
    <w:uiPriority w:val="9"/>
    <w:unhideWhenUsed/>
    <w:qFormat/>
    <w:rsid w:val="00626977"/>
    <w:pPr>
      <w:keepNext/>
      <w:keepLines/>
      <w:spacing w:before="200" w:after="0" w:line="360" w:lineRule="auto"/>
      <w:jc w:val="center"/>
      <w:outlineLvl w:val="1"/>
      <w:pPrChange w:id="3" w:author="Aleksei Zhakov" w:date="2014-01-10T13:23:00Z">
        <w:pPr>
          <w:keepNext/>
          <w:keepLines/>
          <w:spacing w:before="200" w:line="276" w:lineRule="auto"/>
          <w:outlineLvl w:val="1"/>
        </w:pPr>
      </w:pPrChange>
    </w:pPr>
    <w:rPr>
      <w:rFonts w:eastAsiaTheme="majorEastAsia" w:cstheme="majorBidi"/>
      <w:b/>
      <w:bCs/>
      <w:sz w:val="32"/>
      <w:szCs w:val="26"/>
      <w:rPrChange w:id="3" w:author="Aleksei Zhakov" w:date="2014-01-10T13:23:00Z">
        <w:rPr>
          <w:rFonts w:eastAsiaTheme="majorEastAsia" w:cstheme="majorBidi"/>
          <w:b/>
          <w:bCs/>
          <w:color w:val="4F81BD" w:themeColor="accent1"/>
          <w:sz w:val="26"/>
          <w:szCs w:val="26"/>
          <w:lang w:val="ru-RU" w:eastAsia="en-US" w:bidi="ar-SA"/>
        </w:rPr>
      </w:rPrChang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8E"/>
    <w:pPr>
      <w:spacing w:after="160" w:line="259" w:lineRule="auto"/>
      <w:ind w:left="720"/>
      <w:contextualSpacing/>
    </w:pPr>
  </w:style>
  <w:style w:type="character" w:styleId="a4">
    <w:name w:val="Strong"/>
    <w:basedOn w:val="a0"/>
    <w:uiPriority w:val="22"/>
    <w:qFormat/>
    <w:rsid w:val="00CA4B8E"/>
    <w:rPr>
      <w:b/>
      <w:bCs/>
    </w:rPr>
  </w:style>
  <w:style w:type="character" w:customStyle="1" w:styleId="apple-converted-space">
    <w:name w:val="apple-converted-space"/>
    <w:basedOn w:val="a0"/>
    <w:rsid w:val="00CA4B8E"/>
  </w:style>
  <w:style w:type="paragraph" w:styleId="a5">
    <w:name w:val="Balloon Text"/>
    <w:basedOn w:val="a"/>
    <w:link w:val="a6"/>
    <w:uiPriority w:val="99"/>
    <w:semiHidden/>
    <w:unhideWhenUsed/>
    <w:rsid w:val="0063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80C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63780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3780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3780C"/>
    <w:rPr>
      <w:vertAlign w:val="superscript"/>
    </w:rPr>
  </w:style>
  <w:style w:type="character" w:styleId="aa">
    <w:name w:val="Hyperlink"/>
    <w:basedOn w:val="a0"/>
    <w:uiPriority w:val="99"/>
    <w:unhideWhenUsed/>
    <w:rsid w:val="0063780C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63780C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9C2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C2F14"/>
  </w:style>
  <w:style w:type="paragraph" w:styleId="ae">
    <w:name w:val="footer"/>
    <w:basedOn w:val="a"/>
    <w:link w:val="af"/>
    <w:uiPriority w:val="99"/>
    <w:unhideWhenUsed/>
    <w:rsid w:val="009C2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C2F14"/>
  </w:style>
  <w:style w:type="paragraph" w:styleId="af0">
    <w:name w:val="No Spacing"/>
    <w:uiPriority w:val="1"/>
    <w:qFormat/>
    <w:rsid w:val="009C2F1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D75B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9C2F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9C2F14"/>
    <w:pPr>
      <w:spacing w:after="100" w:line="259" w:lineRule="auto"/>
    </w:pPr>
  </w:style>
  <w:style w:type="character" w:styleId="af2">
    <w:name w:val="annotation reference"/>
    <w:basedOn w:val="a0"/>
    <w:uiPriority w:val="99"/>
    <w:semiHidden/>
    <w:unhideWhenUsed/>
    <w:rsid w:val="00EB792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B792C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B792C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792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792C"/>
    <w:rPr>
      <w:b/>
      <w:bCs/>
      <w:sz w:val="20"/>
      <w:szCs w:val="20"/>
    </w:rPr>
  </w:style>
  <w:style w:type="paragraph" w:styleId="af7">
    <w:name w:val="Normal (Web)"/>
    <w:basedOn w:val="a"/>
    <w:uiPriority w:val="99"/>
    <w:semiHidden/>
    <w:unhideWhenUsed/>
    <w:rsid w:val="00EB792C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26977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D08AF"/>
    <w:pPr>
      <w:spacing w:after="100"/>
      <w:ind w:left="280"/>
    </w:pPr>
  </w:style>
  <w:style w:type="paragraph" w:styleId="af8">
    <w:name w:val="caption"/>
    <w:basedOn w:val="a"/>
    <w:next w:val="a"/>
    <w:uiPriority w:val="35"/>
    <w:unhideWhenUsed/>
    <w:qFormat/>
    <w:rsid w:val="0058480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9">
    <w:name w:val="Table Grid"/>
    <w:basedOn w:val="a1"/>
    <w:uiPriority w:val="59"/>
    <w:rsid w:val="00443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ru.wikipedia.org/wiki/Symbian_O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8387A-77B2-4886-8C41-6EDECB8B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3046</Words>
  <Characters>17363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 Zhakov</dc:creator>
  <cp:lastModifiedBy>Aleksei Zhakov</cp:lastModifiedBy>
  <cp:revision>7</cp:revision>
  <dcterms:created xsi:type="dcterms:W3CDTF">2014-01-20T10:55:00Z</dcterms:created>
  <dcterms:modified xsi:type="dcterms:W3CDTF">2014-01-21T16:45:00Z</dcterms:modified>
</cp:coreProperties>
</file>